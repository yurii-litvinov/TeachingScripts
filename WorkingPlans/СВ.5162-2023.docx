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D963E" w14:textId="77777777" w:rsidR="00814942" w:rsidRPr="00860071" w:rsidRDefault="0098426D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860071">
        <w:rPr>
          <w:rFonts w:ascii="Times New Roman" w:hAnsi="Times New Roman"/>
          <w:sz w:val="24"/>
          <w:szCs w:val="24"/>
        </w:rPr>
        <w:t>Приложение к приказу</w:t>
      </w:r>
    </w:p>
    <w:p w14:paraId="4639873D" w14:textId="77777777" w:rsidR="00814942" w:rsidRPr="00860071" w:rsidRDefault="0098426D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860071">
        <w:rPr>
          <w:rFonts w:ascii="Times New Roman" w:hAnsi="Times New Roman"/>
          <w:sz w:val="24"/>
          <w:szCs w:val="24"/>
        </w:rPr>
        <w:t>первого проректора по учебной и методической работе</w:t>
      </w:r>
    </w:p>
    <w:p w14:paraId="28060A46" w14:textId="77777777" w:rsidR="00814942" w:rsidRPr="00860071" w:rsidRDefault="0098426D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860071">
        <w:rPr>
          <w:rFonts w:ascii="Times New Roman" w:hAnsi="Times New Roman"/>
          <w:sz w:val="24"/>
          <w:szCs w:val="24"/>
        </w:rPr>
        <w:t>от ___________ № __________</w:t>
      </w:r>
    </w:p>
    <w:p w14:paraId="0AC4F47A" w14:textId="77777777" w:rsidR="00814942" w:rsidRPr="00860071" w:rsidRDefault="00814942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14:paraId="40E3A604" w14:textId="77777777" w:rsidR="00814942" w:rsidRPr="00860071" w:rsidRDefault="00814942">
      <w:pPr>
        <w:spacing w:after="0"/>
        <w:jc w:val="center"/>
        <w:rPr>
          <w:rFonts w:ascii="Times New Roman" w:hAnsi="Times New Roman"/>
          <w:b/>
          <w:bCs/>
          <w:sz w:val="20"/>
        </w:rPr>
      </w:pPr>
    </w:p>
    <w:p w14:paraId="7864BC0B" w14:textId="77777777" w:rsidR="00814942" w:rsidRPr="00860071" w:rsidRDefault="0098426D">
      <w:pPr>
        <w:jc w:val="center"/>
        <w:rPr>
          <w:rFonts w:ascii="Times New Roman" w:hAnsi="Times New Roman"/>
          <w:b/>
          <w:bCs/>
          <w:color w:val="000000"/>
        </w:rPr>
      </w:pPr>
      <w:r w:rsidRPr="00860071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14:paraId="4B8EF4F8" w14:textId="77777777" w:rsidR="00814942" w:rsidRPr="00860071" w:rsidRDefault="0098426D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860071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14:paraId="4658BB6A" w14:textId="77777777" w:rsidR="00814942" w:rsidRPr="00860071" w:rsidRDefault="0098426D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860071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14:paraId="551AABDF" w14:textId="77777777" w:rsidR="00814942" w:rsidRPr="00860071" w:rsidRDefault="0098426D">
      <w:pPr>
        <w:spacing w:after="0"/>
        <w:jc w:val="center"/>
        <w:rPr>
          <w:rFonts w:ascii="Times New Roman" w:hAnsi="Times New Roman"/>
          <w:i/>
          <w:szCs w:val="24"/>
        </w:rPr>
      </w:pPr>
      <w:r w:rsidRPr="00860071">
        <w:rPr>
          <w:rFonts w:ascii="Times New Roman" w:hAnsi="Times New Roman"/>
          <w:i/>
          <w:szCs w:val="24"/>
        </w:rPr>
        <w:t>Технологии программирования</w:t>
      </w:r>
      <w:r w:rsidRPr="00860071">
        <w:rPr>
          <w:rFonts w:ascii="Times New Roman" w:hAnsi="Times New Roman"/>
          <w:i/>
          <w:szCs w:val="24"/>
        </w:rPr>
        <w:br/>
      </w:r>
      <w:r w:rsidRPr="00860071">
        <w:rPr>
          <w:rFonts w:ascii="Times New Roman" w:hAnsi="Times New Roman"/>
          <w:i/>
          <w:szCs w:val="24"/>
          <w:lang w:val="en-US"/>
        </w:rPr>
        <w:t>Technology</w:t>
      </w:r>
      <w:r w:rsidRPr="00860071">
        <w:rPr>
          <w:rFonts w:ascii="Times New Roman" w:hAnsi="Times New Roman"/>
          <w:i/>
          <w:szCs w:val="24"/>
        </w:rPr>
        <w:t xml:space="preserve"> </w:t>
      </w:r>
      <w:r w:rsidRPr="00860071">
        <w:rPr>
          <w:rFonts w:ascii="Times New Roman" w:hAnsi="Times New Roman"/>
          <w:i/>
          <w:szCs w:val="24"/>
          <w:lang w:val="en-US"/>
        </w:rPr>
        <w:t>Programming</w:t>
      </w:r>
    </w:p>
    <w:tbl>
      <w:tblPr>
        <w:tblW w:w="15284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4830"/>
        <w:gridCol w:w="4006"/>
        <w:gridCol w:w="6448"/>
      </w:tblGrid>
      <w:tr w:rsidR="00814942" w:rsidRPr="00860071" w14:paraId="53014DC2" w14:textId="77777777">
        <w:trPr>
          <w:trHeight w:val="315"/>
        </w:trPr>
        <w:tc>
          <w:tcPr>
            <w:tcW w:w="4829" w:type="dxa"/>
            <w:shd w:val="clear" w:color="auto" w:fill="auto"/>
            <w:vAlign w:val="bottom"/>
          </w:tcPr>
          <w:p w14:paraId="7B406618" w14:textId="77777777" w:rsidR="00814942" w:rsidRPr="00860071" w:rsidRDefault="0098426D">
            <w:pPr>
              <w:widowControl w:val="0"/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860071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vAlign w:val="bottom"/>
          </w:tcPr>
          <w:p w14:paraId="7099AFFC" w14:textId="77777777" w:rsidR="00814942" w:rsidRPr="00860071" w:rsidRDefault="0098426D">
            <w:pPr>
              <w:widowControl w:val="0"/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proofErr w:type="spellStart"/>
            <w:r w:rsidRPr="00860071">
              <w:rPr>
                <w:rFonts w:ascii="Times New Roman" w:hAnsi="Times New Roman"/>
                <w:i/>
                <w:szCs w:val="24"/>
                <w:lang w:val="en-US"/>
              </w:rPr>
              <w:t>бакалавриат</w:t>
            </w:r>
            <w:proofErr w:type="spellEnd"/>
          </w:p>
        </w:tc>
      </w:tr>
      <w:tr w:rsidR="00814942" w:rsidRPr="00860071" w14:paraId="63BABF0F" w14:textId="77777777">
        <w:trPr>
          <w:trHeight w:val="315"/>
        </w:trPr>
        <w:tc>
          <w:tcPr>
            <w:tcW w:w="4829" w:type="dxa"/>
            <w:shd w:val="clear" w:color="auto" w:fill="auto"/>
            <w:vAlign w:val="bottom"/>
          </w:tcPr>
          <w:p w14:paraId="7410E503" w14:textId="77777777" w:rsidR="00814942" w:rsidRPr="00860071" w:rsidRDefault="0098426D">
            <w:pPr>
              <w:widowControl w:val="0"/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860071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vAlign w:val="bottom"/>
          </w:tcPr>
          <w:p w14:paraId="472EA69D" w14:textId="77777777" w:rsidR="00814942" w:rsidRPr="00860071" w:rsidRDefault="0098426D">
            <w:pPr>
              <w:widowControl w:val="0"/>
              <w:spacing w:after="0"/>
              <w:rPr>
                <w:rFonts w:ascii="Times New Roman" w:hAnsi="Times New Roman"/>
                <w:i/>
                <w:iCs/>
                <w:color w:val="000000"/>
              </w:rPr>
            </w:pPr>
            <w:r w:rsidRPr="00860071">
              <w:rPr>
                <w:rFonts w:ascii="Times New Roman" w:hAnsi="Times New Roman"/>
                <w:i/>
                <w:szCs w:val="24"/>
              </w:rPr>
              <w:t>02.03.03 Математическое обеспечение и администрирование информационных систем</w:t>
            </w:r>
          </w:p>
        </w:tc>
      </w:tr>
      <w:tr w:rsidR="00814942" w:rsidRPr="00860071" w14:paraId="5B0C9321" w14:textId="77777777">
        <w:trPr>
          <w:trHeight w:hRule="exact" w:val="57"/>
        </w:trPr>
        <w:tc>
          <w:tcPr>
            <w:tcW w:w="15283" w:type="dxa"/>
            <w:gridSpan w:val="3"/>
            <w:shd w:val="clear" w:color="auto" w:fill="auto"/>
            <w:vAlign w:val="bottom"/>
          </w:tcPr>
          <w:p w14:paraId="0E407D1E" w14:textId="77777777" w:rsidR="00814942" w:rsidRPr="00860071" w:rsidRDefault="00814942">
            <w:pPr>
              <w:widowControl w:val="0"/>
              <w:spacing w:after="0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814942" w:rsidRPr="00860071" w14:paraId="1C24CE2C" w14:textId="77777777">
        <w:trPr>
          <w:trHeight w:val="315"/>
        </w:trPr>
        <w:tc>
          <w:tcPr>
            <w:tcW w:w="8835" w:type="dxa"/>
            <w:gridSpan w:val="2"/>
            <w:shd w:val="clear" w:color="auto" w:fill="auto"/>
            <w:vAlign w:val="center"/>
          </w:tcPr>
          <w:p w14:paraId="0C7551C7" w14:textId="77777777" w:rsidR="00814942" w:rsidRPr="00860071" w:rsidRDefault="0098426D">
            <w:pPr>
              <w:widowControl w:val="0"/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860071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BCEEB48" w14:textId="77777777" w:rsidR="00814942" w:rsidRPr="00860071" w:rsidRDefault="0098426D">
            <w:pPr>
              <w:widowControl w:val="0"/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proofErr w:type="spellStart"/>
            <w:r w:rsidRPr="00860071"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  <w:proofErr w:type="spellEnd"/>
          </w:p>
        </w:tc>
      </w:tr>
      <w:tr w:rsidR="00814942" w:rsidRPr="00860071" w14:paraId="2441A3A2" w14:textId="77777777">
        <w:trPr>
          <w:trHeight w:val="315"/>
        </w:trPr>
        <w:tc>
          <w:tcPr>
            <w:tcW w:w="8835" w:type="dxa"/>
            <w:gridSpan w:val="2"/>
            <w:shd w:val="clear" w:color="auto" w:fill="auto"/>
            <w:vAlign w:val="center"/>
          </w:tcPr>
          <w:p w14:paraId="4B063D7C" w14:textId="77777777" w:rsidR="00814942" w:rsidRPr="00860071" w:rsidRDefault="0098426D">
            <w:pPr>
              <w:widowControl w:val="0"/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860071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9718D2C" w14:textId="77777777" w:rsidR="00814942" w:rsidRPr="00860071" w:rsidRDefault="0098426D">
            <w:pPr>
              <w:widowControl w:val="0"/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proofErr w:type="spellStart"/>
            <w:r w:rsidRPr="00860071">
              <w:rPr>
                <w:rFonts w:ascii="Times New Roman" w:hAnsi="Times New Roman"/>
                <w:i/>
                <w:szCs w:val="24"/>
                <w:lang w:val="en-US"/>
              </w:rPr>
              <w:t>английский</w:t>
            </w:r>
            <w:proofErr w:type="spellEnd"/>
            <w:r w:rsidRPr="00860071">
              <w:rPr>
                <w:rFonts w:ascii="Times New Roman" w:hAnsi="Times New Roman"/>
                <w:i/>
                <w:szCs w:val="24"/>
                <w:lang w:val="en-US"/>
              </w:rPr>
              <w:t xml:space="preserve">, </w:t>
            </w:r>
            <w:proofErr w:type="spellStart"/>
            <w:r w:rsidRPr="00860071">
              <w:rPr>
                <w:rFonts w:ascii="Times New Roman" w:hAnsi="Times New Roman"/>
                <w:i/>
                <w:szCs w:val="24"/>
                <w:lang w:val="en-US"/>
              </w:rPr>
              <w:t>русский</w:t>
            </w:r>
            <w:proofErr w:type="spellEnd"/>
            <w:r w:rsidRPr="00860071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814942" w:rsidRPr="00860071" w14:paraId="4C355641" w14:textId="77777777">
        <w:trPr>
          <w:trHeight w:val="315"/>
        </w:trPr>
        <w:tc>
          <w:tcPr>
            <w:tcW w:w="8835" w:type="dxa"/>
            <w:gridSpan w:val="2"/>
            <w:shd w:val="clear" w:color="auto" w:fill="auto"/>
            <w:vAlign w:val="center"/>
          </w:tcPr>
          <w:p w14:paraId="052F3EBE" w14:textId="77777777" w:rsidR="00814942" w:rsidRPr="00860071" w:rsidRDefault="0098426D">
            <w:pPr>
              <w:widowControl w:val="0"/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 w:rsidRPr="00860071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086BE0B" w14:textId="77777777" w:rsidR="00814942" w:rsidRPr="00860071" w:rsidRDefault="0098426D">
            <w:pPr>
              <w:widowControl w:val="0"/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860071">
              <w:rPr>
                <w:rFonts w:ascii="Times New Roman" w:hAnsi="Times New Roman"/>
                <w:i/>
                <w:szCs w:val="24"/>
                <w:lang w:val="en-US"/>
              </w:rPr>
              <w:t xml:space="preserve">4 </w:t>
            </w:r>
            <w:proofErr w:type="spellStart"/>
            <w:r w:rsidRPr="00860071">
              <w:rPr>
                <w:rFonts w:ascii="Times New Roman" w:hAnsi="Times New Roman"/>
                <w:i/>
                <w:szCs w:val="24"/>
                <w:lang w:val="en-US"/>
              </w:rPr>
              <w:t>года</w:t>
            </w:r>
            <w:proofErr w:type="spellEnd"/>
            <w:r w:rsidRPr="00860071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14:paraId="353AE68A" w14:textId="77777777" w:rsidR="00814942" w:rsidRPr="00860071" w:rsidRDefault="00814942">
      <w:pPr>
        <w:spacing w:after="0"/>
        <w:jc w:val="center"/>
        <w:rPr>
          <w:rFonts w:ascii="Times New Roman" w:hAnsi="Times New Roman"/>
          <w:color w:val="000000"/>
          <w:sz w:val="14"/>
        </w:rPr>
      </w:pPr>
    </w:p>
    <w:p w14:paraId="2FAB02CB" w14:textId="77777777" w:rsidR="00814942" w:rsidRPr="00860071" w:rsidRDefault="0098426D">
      <w:pPr>
        <w:spacing w:after="0"/>
        <w:jc w:val="center"/>
        <w:rPr>
          <w:rFonts w:ascii="Times New Roman" w:hAnsi="Times New Roman"/>
          <w:color w:val="000000"/>
        </w:rPr>
      </w:pPr>
      <w:r w:rsidRPr="00860071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14:paraId="4E96E43C" w14:textId="77777777" w:rsidR="00814942" w:rsidRPr="00860071" w:rsidRDefault="0098426D">
      <w:pPr>
        <w:spacing w:after="0"/>
        <w:jc w:val="center"/>
        <w:rPr>
          <w:rFonts w:ascii="Times New Roman" w:hAnsi="Times New Roman"/>
          <w:color w:val="000000"/>
        </w:rPr>
      </w:pPr>
      <w:r w:rsidRPr="00860071">
        <w:rPr>
          <w:rFonts w:ascii="Times New Roman" w:hAnsi="Times New Roman"/>
          <w:color w:val="000000"/>
        </w:rPr>
        <w:t>по уровню высшего образования,</w:t>
      </w:r>
    </w:p>
    <w:p w14:paraId="0DBEBE5F" w14:textId="77777777" w:rsidR="00814942" w:rsidRPr="00860071" w:rsidRDefault="0098426D">
      <w:pPr>
        <w:spacing w:after="120"/>
        <w:jc w:val="center"/>
        <w:rPr>
          <w:rFonts w:ascii="Times New Roman" w:hAnsi="Times New Roman"/>
          <w:color w:val="000000"/>
        </w:rPr>
      </w:pPr>
      <w:r w:rsidRPr="00860071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1227"/>
        <w:gridCol w:w="398"/>
        <w:gridCol w:w="2832"/>
        <w:gridCol w:w="455"/>
        <w:gridCol w:w="1357"/>
        <w:gridCol w:w="456"/>
        <w:gridCol w:w="455"/>
        <w:gridCol w:w="1382"/>
        <w:gridCol w:w="472"/>
        <w:gridCol w:w="3253"/>
        <w:gridCol w:w="539"/>
        <w:gridCol w:w="1862"/>
      </w:tblGrid>
      <w:tr w:rsidR="00814942" w:rsidRPr="00860071" w14:paraId="30D8E1C7" w14:textId="77777777">
        <w:trPr>
          <w:trHeight w:val="315"/>
        </w:trPr>
        <w:tc>
          <w:tcPr>
            <w:tcW w:w="6268" w:type="dxa"/>
            <w:gridSpan w:val="5"/>
            <w:shd w:val="clear" w:color="auto" w:fill="auto"/>
            <w:vAlign w:val="bottom"/>
          </w:tcPr>
          <w:p w14:paraId="6999FD8E" w14:textId="77777777" w:rsidR="00814942" w:rsidRPr="00860071" w:rsidRDefault="00814942">
            <w:pPr>
              <w:widowControl w:val="0"/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6" w:type="dxa"/>
            <w:shd w:val="clear" w:color="auto" w:fill="auto"/>
            <w:vAlign w:val="bottom"/>
          </w:tcPr>
          <w:p w14:paraId="53A10F85" w14:textId="77777777" w:rsidR="00814942" w:rsidRPr="00860071" w:rsidRDefault="00814942">
            <w:pPr>
              <w:widowControl w:val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shd w:val="clear" w:color="auto" w:fill="auto"/>
            <w:vAlign w:val="bottom"/>
          </w:tcPr>
          <w:p w14:paraId="64DD4079" w14:textId="77777777" w:rsidR="00814942" w:rsidRPr="00860071" w:rsidRDefault="00814942">
            <w:pPr>
              <w:widowControl w:val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8" w:type="dxa"/>
            <w:gridSpan w:val="5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6FF5606" w14:textId="77777777" w:rsidR="00814942" w:rsidRPr="00860071" w:rsidRDefault="0098426D">
            <w:pPr>
              <w:widowControl w:val="0"/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860071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14:paraId="5C93E584" w14:textId="77777777" w:rsidR="00814942" w:rsidRPr="00860071" w:rsidRDefault="0098426D">
            <w:pPr>
              <w:widowControl w:val="0"/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860071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814942" w:rsidRPr="00860071" w14:paraId="163E7DED" w14:textId="77777777">
        <w:trPr>
          <w:trHeight w:val="435"/>
        </w:trPr>
        <w:tc>
          <w:tcPr>
            <w:tcW w:w="1226" w:type="dxa"/>
            <w:shd w:val="clear" w:color="auto" w:fill="auto"/>
            <w:vAlign w:val="center"/>
          </w:tcPr>
          <w:p w14:paraId="0B5A6D8E" w14:textId="77777777" w:rsidR="00814942" w:rsidRPr="00860071" w:rsidRDefault="00814942">
            <w:pPr>
              <w:widowControl w:val="0"/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729A765" w14:textId="77777777" w:rsidR="00814942" w:rsidRPr="00860071" w:rsidRDefault="00814942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2" w:type="dxa"/>
            <w:shd w:val="clear" w:color="auto" w:fill="auto"/>
            <w:vAlign w:val="center"/>
          </w:tcPr>
          <w:p w14:paraId="04079A1F" w14:textId="77777777" w:rsidR="00814942" w:rsidRPr="00860071" w:rsidRDefault="00814942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shd w:val="clear" w:color="auto" w:fill="auto"/>
            <w:vAlign w:val="center"/>
          </w:tcPr>
          <w:p w14:paraId="32B0553B" w14:textId="77777777" w:rsidR="00814942" w:rsidRPr="00860071" w:rsidRDefault="00814942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7" w:type="dxa"/>
            <w:shd w:val="clear" w:color="auto" w:fill="auto"/>
            <w:vAlign w:val="center"/>
          </w:tcPr>
          <w:p w14:paraId="31C2743A" w14:textId="77777777" w:rsidR="00814942" w:rsidRPr="00860071" w:rsidRDefault="00814942">
            <w:pPr>
              <w:widowControl w:val="0"/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6" w:type="dxa"/>
            <w:shd w:val="clear" w:color="auto" w:fill="auto"/>
            <w:vAlign w:val="bottom"/>
          </w:tcPr>
          <w:p w14:paraId="0BF1ACF7" w14:textId="77777777" w:rsidR="00814942" w:rsidRPr="00860071" w:rsidRDefault="00814942">
            <w:pPr>
              <w:widowControl w:val="0"/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518535AE" w14:textId="77777777" w:rsidR="00814942" w:rsidRPr="00860071" w:rsidRDefault="0098426D">
            <w:pPr>
              <w:widowControl w:val="0"/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 w:rsidRPr="00860071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6925A8" w14:textId="77777777" w:rsidR="00814942" w:rsidRPr="00860071" w:rsidRDefault="00814942">
            <w:pPr>
              <w:widowControl w:val="0"/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2D688E2" w14:textId="77777777" w:rsidR="00814942" w:rsidRPr="00860071" w:rsidRDefault="00814942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4DFA7B" w14:textId="77777777" w:rsidR="00814942" w:rsidRPr="00860071" w:rsidRDefault="0098426D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 w:rsidRPr="00860071">
              <w:rPr>
                <w:rFonts w:ascii="Times New Roman" w:hAnsi="Times New Roman"/>
                <w:b/>
                <w:i/>
                <w:szCs w:val="24"/>
                <w:lang w:val="en-US"/>
              </w:rPr>
              <w:t>23/5162/1</w:t>
            </w:r>
          </w:p>
        </w:tc>
        <w:tc>
          <w:tcPr>
            <w:tcW w:w="53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98EF2E3" w14:textId="77777777" w:rsidR="00814942" w:rsidRPr="00860071" w:rsidRDefault="00814942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08BCC4" w14:textId="77777777" w:rsidR="00814942" w:rsidRPr="00860071" w:rsidRDefault="00814942">
            <w:pPr>
              <w:widowControl w:val="0"/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14:paraId="7671B4F3" w14:textId="77777777" w:rsidR="00814942" w:rsidRPr="00860071" w:rsidRDefault="00814942">
      <w:pPr>
        <w:spacing w:after="0"/>
        <w:jc w:val="center"/>
        <w:rPr>
          <w:rFonts w:ascii="Times New Roman" w:hAnsi="Times New Roman"/>
          <w:color w:val="000000"/>
          <w:sz w:val="6"/>
        </w:rPr>
      </w:pPr>
    </w:p>
    <w:p w14:paraId="0337D5E7" w14:textId="77777777" w:rsidR="00814942" w:rsidRPr="00860071" w:rsidRDefault="0098426D">
      <w:pPr>
        <w:jc w:val="center"/>
        <w:rPr>
          <w:rFonts w:ascii="Times New Roman" w:hAnsi="Times New Roman"/>
          <w:b/>
          <w:bCs/>
          <w:color w:val="000000"/>
        </w:rPr>
      </w:pPr>
      <w:r w:rsidRPr="00860071">
        <w:rPr>
          <w:rFonts w:ascii="Times New Roman" w:hAnsi="Times New Roman"/>
          <w:color w:val="000000"/>
        </w:rPr>
        <w:t>Санкт-Петербург</w:t>
      </w:r>
      <w:r w:rsidRPr="00860071">
        <w:rPr>
          <w:rFonts w:ascii="Times New Roman" w:hAnsi="Times New Roman"/>
        </w:rPr>
        <w:br w:type="page" w:clear="all"/>
      </w:r>
    </w:p>
    <w:p w14:paraId="1015A9B5" w14:textId="77777777" w:rsidR="00814942" w:rsidRPr="00860071" w:rsidRDefault="0098426D">
      <w:pPr>
        <w:rPr>
          <w:rFonts w:ascii="Times New Roman" w:hAnsi="Times New Roman"/>
          <w:b/>
          <w:bCs/>
          <w:color w:val="000000"/>
        </w:rPr>
      </w:pPr>
      <w:r w:rsidRPr="00860071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14:paraId="2A1C2D5E" w14:textId="77777777" w:rsidR="00814942" w:rsidRPr="00860071" w:rsidRDefault="0098426D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860071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 w14:paraId="16054ADD" w14:textId="77777777" w:rsidR="00814942" w:rsidRPr="00860071" w:rsidRDefault="00814942">
      <w:pPr>
        <w:spacing w:after="0" w:line="240" w:lineRule="auto"/>
        <w:ind w:left="405"/>
        <w:rPr>
          <w:rFonts w:ascii="Times New Roman" w:hAnsi="Times New Roman"/>
        </w:rPr>
      </w:pPr>
    </w:p>
    <w:tbl>
      <w:tblPr>
        <w:tblW w:w="14057" w:type="dxa"/>
        <w:tblLayout w:type="fixed"/>
        <w:tblLook w:val="04A0" w:firstRow="1" w:lastRow="0" w:firstColumn="1" w:lastColumn="0" w:noHBand="0" w:noVBand="1"/>
      </w:tblPr>
      <w:tblGrid>
        <w:gridCol w:w="2590"/>
        <w:gridCol w:w="11467"/>
      </w:tblGrid>
      <w:tr w:rsidR="00814942" w:rsidRPr="00860071" w14:paraId="3C48259C" w14:textId="77777777">
        <w:trPr>
          <w:cantSplit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5C059" w14:textId="77777777" w:rsidR="00814942" w:rsidRPr="00860071" w:rsidRDefault="0098426D">
            <w:pPr>
              <w:widowControl w:val="0"/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860071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0FBC9" w14:textId="77777777" w:rsidR="00814942" w:rsidRPr="00860071" w:rsidRDefault="0098426D">
            <w:pPr>
              <w:widowControl w:val="0"/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860071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814942" w:rsidRPr="00860071" w14:paraId="2A1C7CD1" w14:textId="77777777">
        <w:trPr>
          <w:cantSplit/>
        </w:trPr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7B879" w14:textId="77777777" w:rsidR="00814942" w:rsidRPr="00860071" w:rsidRDefault="0098426D">
            <w:pPr>
              <w:widowControl w:val="0"/>
              <w:rPr>
                <w:rFonts w:ascii="Times New Roman" w:hAnsi="Times New Roman"/>
                <w:color w:val="000000"/>
              </w:rPr>
            </w:pPr>
            <w:r w:rsidRPr="00860071">
              <w:rPr>
                <w:rFonts w:ascii="Times New Roman" w:hAnsi="Times New Roman"/>
              </w:rPr>
              <w:t>ОПК-1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CDBE4" w14:textId="77777777" w:rsidR="00814942" w:rsidRPr="00860071" w:rsidRDefault="0098426D">
            <w:pPr>
              <w:widowControl w:val="0"/>
              <w:rPr>
                <w:rFonts w:ascii="Times New Roman" w:hAnsi="Times New Roman"/>
                <w:color w:val="000000"/>
              </w:rPr>
            </w:pPr>
            <w:r w:rsidRPr="00860071">
              <w:rPr>
                <w:rFonts w:ascii="Times New Roman" w:hAnsi="Times New Roman"/>
              </w:rP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</w:tr>
      <w:tr w:rsidR="00814942" w:rsidRPr="00860071" w14:paraId="481F2819" w14:textId="77777777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D203D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ОПК-2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A947C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Способен применять современный математический аппарат, связанный с проектированием, разработкой, реализацией и оценкой качества программных продуктов и программных комплексов в различных областях человеческой деятельности</w:t>
            </w:r>
          </w:p>
        </w:tc>
      </w:tr>
      <w:tr w:rsidR="00814942" w:rsidRPr="00860071" w14:paraId="58B674E9" w14:textId="77777777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12C2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ОПК-3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687D9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Способен понимать и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      </w:r>
          </w:p>
        </w:tc>
      </w:tr>
      <w:tr w:rsidR="00814942" w:rsidRPr="00860071" w14:paraId="2BC6AA60" w14:textId="77777777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FE9C1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ОПК-4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78C84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Способен участвовать в разработке технической документации программных продуктов и программных комплексов</w:t>
            </w:r>
          </w:p>
        </w:tc>
      </w:tr>
      <w:tr w:rsidR="00814942" w:rsidRPr="00860071" w14:paraId="7C908524" w14:textId="77777777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2F99E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ОПК-5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F0CF2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Способен инсталлировать и сопровождать программное обеспечение для информационных систем и баз данных, в том числе отечественного производства</w:t>
            </w:r>
          </w:p>
        </w:tc>
      </w:tr>
      <w:tr w:rsidR="00814942" w:rsidRPr="00860071" w14:paraId="7F86C2EE" w14:textId="77777777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9F21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ОПК-6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581F0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Способен использовать в педагогической деятельности научные основы знаний в сфере информационно-коммуникационных технологий</w:t>
            </w:r>
          </w:p>
        </w:tc>
      </w:tr>
      <w:tr w:rsidR="00814942" w:rsidRPr="00860071" w14:paraId="67B76241" w14:textId="77777777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1021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ПКА-1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4C2F1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Способен демонстрировать базовые знания математических и естественных наук, программирования и информационных технологий</w:t>
            </w:r>
          </w:p>
        </w:tc>
      </w:tr>
      <w:tr w:rsidR="00814942" w:rsidRPr="00860071" w14:paraId="388D4999" w14:textId="77777777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13521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ПКА-2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FDA7A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Способен учитывать знания проблем и тенденций развития рынка ПО в профессиональной деятельности</w:t>
            </w:r>
          </w:p>
        </w:tc>
      </w:tr>
      <w:tr w:rsidR="00814942" w:rsidRPr="00860071" w14:paraId="3B880515" w14:textId="77777777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D3845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ПКП-1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45FB1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 xml:space="preserve">Способность проводить под научным руководством исследование на основе существующих методов в конкретной </w:t>
            </w:r>
            <w:r w:rsidRPr="00860071">
              <w:rPr>
                <w:rFonts w:ascii="Times New Roman" w:hAnsi="Times New Roman"/>
              </w:rPr>
              <w:lastRenderedPageBreak/>
              <w:t>области профессиональной деятельности</w:t>
            </w:r>
          </w:p>
        </w:tc>
      </w:tr>
      <w:tr w:rsidR="00814942" w:rsidRPr="00860071" w14:paraId="65FEB74E" w14:textId="77777777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7D32A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lastRenderedPageBreak/>
              <w:t>ПКП-2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CD89C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      </w:r>
          </w:p>
        </w:tc>
      </w:tr>
      <w:tr w:rsidR="00814942" w:rsidRPr="00860071" w14:paraId="68AA1D35" w14:textId="77777777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B14FB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ПКП-3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0E5BB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Способен преподавать математику и информатику в средней школе, специальных учебных заведениях на основе полученного фундаментального образования и научного мировоззрения</w:t>
            </w:r>
          </w:p>
        </w:tc>
      </w:tr>
      <w:tr w:rsidR="00814942" w:rsidRPr="00860071" w14:paraId="7D484120" w14:textId="77777777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F7822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ПКП-4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0902F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      </w:r>
          </w:p>
        </w:tc>
      </w:tr>
      <w:tr w:rsidR="00814942" w:rsidRPr="00860071" w14:paraId="3CF1D8E0" w14:textId="77777777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751C0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ПКП-5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80698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      </w:r>
          </w:p>
        </w:tc>
      </w:tr>
      <w:tr w:rsidR="00814942" w:rsidRPr="00860071" w14:paraId="7E140974" w14:textId="77777777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9D32E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ПКП-6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76253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условиях цифровой экономики</w:t>
            </w:r>
          </w:p>
        </w:tc>
      </w:tr>
      <w:tr w:rsidR="00814942" w:rsidRPr="00860071" w14:paraId="085F0EB6" w14:textId="77777777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B985B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ПКП-7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0C694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</w:t>
            </w:r>
          </w:p>
        </w:tc>
      </w:tr>
      <w:tr w:rsidR="00814942" w:rsidRPr="00860071" w14:paraId="1013E757" w14:textId="77777777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01CE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ПКП-8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623B0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      </w:r>
          </w:p>
        </w:tc>
      </w:tr>
      <w:tr w:rsidR="00814942" w:rsidRPr="00860071" w14:paraId="6321EDF0" w14:textId="77777777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EA442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ПКП-9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065E5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 xml:space="preserve">Способен принимать участие в управлении работами по созданию (модификации) и сопровождению ПО, </w:t>
            </w:r>
            <w:r w:rsidRPr="00860071">
              <w:rPr>
                <w:rFonts w:ascii="Times New Roman" w:hAnsi="Times New Roman"/>
              </w:rPr>
              <w:lastRenderedPageBreak/>
              <w:t>программных систем и комплексов</w:t>
            </w:r>
          </w:p>
        </w:tc>
      </w:tr>
      <w:tr w:rsidR="00814942" w:rsidRPr="00860071" w14:paraId="65207BFF" w14:textId="77777777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1F1D2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lastRenderedPageBreak/>
              <w:t>УК-1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6D2C3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814942" w:rsidRPr="00860071" w14:paraId="748259A5" w14:textId="77777777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1DAE7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УК-2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8DA9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814942" w:rsidRPr="00860071" w14:paraId="65FD3872" w14:textId="77777777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5F332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УК-3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FA081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Способен осуществлять социальное взаимодействие и реализовывать свою роль в команде</w:t>
            </w:r>
          </w:p>
        </w:tc>
      </w:tr>
      <w:tr w:rsidR="00814942" w:rsidRPr="00860071" w14:paraId="346F58E5" w14:textId="77777777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B6779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УК-4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D62AD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 w:rsidRPr="00860071">
              <w:rPr>
                <w:rFonts w:ascii="Times New Roman" w:hAnsi="Times New Roman"/>
              </w:rPr>
              <w:t>ых</w:t>
            </w:r>
            <w:proofErr w:type="spellEnd"/>
            <w:r w:rsidRPr="00860071">
              <w:rPr>
                <w:rFonts w:ascii="Times New Roman" w:hAnsi="Times New Roman"/>
              </w:rPr>
              <w:t>) языке(ах)</w:t>
            </w:r>
          </w:p>
        </w:tc>
      </w:tr>
      <w:tr w:rsidR="00814942" w:rsidRPr="00860071" w14:paraId="79F309F2" w14:textId="77777777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21F10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УК-5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E6270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814942" w:rsidRPr="00860071" w14:paraId="47B6E1BE" w14:textId="77777777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19002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УК-6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EA0AD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814942" w:rsidRPr="00860071" w14:paraId="2A5C8FA8" w14:textId="77777777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F0825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УК-7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85047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814942" w:rsidRPr="00860071" w14:paraId="2635053E" w14:textId="77777777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EE08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УК-8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B861D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</w:tr>
      <w:tr w:rsidR="00814942" w:rsidRPr="00860071" w14:paraId="2A4AC13D" w14:textId="77777777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6D4EB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УК-9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31A75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Способен принимать обоснованные экономические решения в различных областях жизнедеятельности</w:t>
            </w:r>
          </w:p>
        </w:tc>
      </w:tr>
      <w:tr w:rsidR="00814942" w:rsidRPr="00860071" w14:paraId="7B0C3D9C" w14:textId="77777777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4069F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УК-10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EC3DA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Способен формировать нетерпимое отношение к коррупционному поведению</w:t>
            </w:r>
          </w:p>
        </w:tc>
      </w:tr>
      <w:tr w:rsidR="00814942" w:rsidRPr="00860071" w14:paraId="71B5DD73" w14:textId="77777777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48B73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lastRenderedPageBreak/>
              <w:t>УКБ-1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68556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 xml:space="preserve">Способен участвовать в разработке и реализации проектов, в </w:t>
            </w:r>
            <w:proofErr w:type="gramStart"/>
            <w:r w:rsidRPr="00860071">
              <w:rPr>
                <w:rFonts w:ascii="Times New Roman" w:hAnsi="Times New Roman"/>
              </w:rPr>
              <w:t>т.ч.</w:t>
            </w:r>
            <w:proofErr w:type="gramEnd"/>
            <w:r w:rsidRPr="00860071">
              <w:rPr>
                <w:rFonts w:ascii="Times New Roman" w:hAnsi="Times New Roman"/>
              </w:rPr>
              <w:t xml:space="preserve"> предпринимательских</w:t>
            </w:r>
          </w:p>
        </w:tc>
      </w:tr>
      <w:tr w:rsidR="00814942" w:rsidRPr="00860071" w14:paraId="0496764A" w14:textId="77777777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D813B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УКБ-2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3A965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Способен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</w:t>
            </w:r>
          </w:p>
        </w:tc>
      </w:tr>
      <w:tr w:rsidR="00814942" w:rsidRPr="00860071" w14:paraId="3DFA2B6C" w14:textId="77777777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4AC42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УКБ-3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11C5F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экономики, искусственного интеллекта и науки о данных, а также информационной безопасности</w:t>
            </w:r>
          </w:p>
        </w:tc>
      </w:tr>
      <w:tr w:rsidR="00814942" w:rsidRPr="00860071" w14:paraId="06DCF951" w14:textId="77777777"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0AFF1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УКБ-4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A84FF" w14:textId="77777777" w:rsidR="00814942" w:rsidRPr="00860071" w:rsidRDefault="0098426D">
            <w:pPr>
              <w:widowControl w:val="0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</w:rPr>
              <w:t>Способен использовать базовые дефектологические знания в социальной и профессиональной сферах</w:t>
            </w:r>
          </w:p>
        </w:tc>
      </w:tr>
    </w:tbl>
    <w:p w14:paraId="66554142" w14:textId="77777777" w:rsidR="00814942" w:rsidRPr="00860071" w:rsidRDefault="0098426D">
      <w:pPr>
        <w:spacing w:after="120"/>
        <w:rPr>
          <w:rFonts w:ascii="Times New Roman" w:hAnsi="Times New Roman"/>
          <w:b/>
          <w:bCs/>
          <w:color w:val="000000"/>
        </w:rPr>
      </w:pPr>
      <w:r w:rsidRPr="00860071">
        <w:rPr>
          <w:rFonts w:ascii="Times New Roman" w:hAnsi="Times New Roman"/>
        </w:rPr>
        <w:br w:type="page" w:clear="all"/>
      </w:r>
      <w:r w:rsidRPr="00860071">
        <w:rPr>
          <w:rFonts w:ascii="Times New Roman" w:hAnsi="Times New Roman"/>
          <w:b/>
          <w:bCs/>
          <w:color w:val="000000"/>
        </w:rPr>
        <w:lastRenderedPageBreak/>
        <w:t>Раздел 2. Организация обучения и итоговой аттестации</w:t>
      </w:r>
    </w:p>
    <w:tbl>
      <w:tblPr>
        <w:tblStyle w:val="aff"/>
        <w:tblW w:w="14786" w:type="dxa"/>
        <w:tblLayout w:type="fixed"/>
        <w:tblLook w:val="04A0" w:firstRow="1" w:lastRow="0" w:firstColumn="1" w:lastColumn="0" w:noHBand="0" w:noVBand="1"/>
      </w:tblPr>
      <w:tblGrid>
        <w:gridCol w:w="710"/>
        <w:gridCol w:w="715"/>
        <w:gridCol w:w="813"/>
        <w:gridCol w:w="4252"/>
        <w:gridCol w:w="1418"/>
        <w:gridCol w:w="426"/>
        <w:gridCol w:w="424"/>
        <w:gridCol w:w="426"/>
        <w:gridCol w:w="426"/>
        <w:gridCol w:w="424"/>
        <w:gridCol w:w="426"/>
        <w:gridCol w:w="425"/>
        <w:gridCol w:w="425"/>
        <w:gridCol w:w="426"/>
        <w:gridCol w:w="566"/>
        <w:gridCol w:w="425"/>
        <w:gridCol w:w="568"/>
        <w:gridCol w:w="424"/>
        <w:gridCol w:w="473"/>
        <w:gridCol w:w="594"/>
      </w:tblGrid>
      <w:tr w:rsidR="00814942" w:rsidRPr="00860071" w14:paraId="2FC6CB7C" w14:textId="77777777" w:rsidTr="00B72F92">
        <w:trPr>
          <w:cantSplit/>
          <w:tblHeader/>
        </w:trPr>
        <w:tc>
          <w:tcPr>
            <w:tcW w:w="710" w:type="dxa"/>
            <w:vMerge w:val="restart"/>
            <w:textDirection w:val="btLr"/>
            <w:vAlign w:val="center"/>
          </w:tcPr>
          <w:p w14:paraId="6FB580F4" w14:textId="77777777" w:rsidR="00814942" w:rsidRPr="00860071" w:rsidRDefault="0098426D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5" w:type="dxa"/>
            <w:vMerge w:val="restart"/>
            <w:textDirection w:val="btLr"/>
            <w:vAlign w:val="center"/>
          </w:tcPr>
          <w:p w14:paraId="2120F3C6" w14:textId="77777777" w:rsidR="00814942" w:rsidRPr="00860071" w:rsidRDefault="0098426D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860071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14:paraId="0834B266" w14:textId="77777777" w:rsidR="00814942" w:rsidRPr="00860071" w:rsidRDefault="0098426D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3" w:type="dxa"/>
            <w:vMerge w:val="restart"/>
            <w:textDirection w:val="btLr"/>
            <w:vAlign w:val="center"/>
          </w:tcPr>
          <w:p w14:paraId="68ACA0C2" w14:textId="77777777" w:rsidR="00814942" w:rsidRPr="00860071" w:rsidRDefault="0098426D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14:paraId="41A02B09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14:paraId="389FDC13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14:paraId="67CA9CA4" w14:textId="77777777" w:rsidR="00814942" w:rsidRPr="00860071" w:rsidRDefault="0098426D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8" w:type="dxa"/>
            <w:gridSpan w:val="9"/>
            <w:vAlign w:val="center"/>
          </w:tcPr>
          <w:p w14:paraId="62E83451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6" w:type="dxa"/>
            <w:gridSpan w:val="5"/>
            <w:vAlign w:val="center"/>
          </w:tcPr>
          <w:p w14:paraId="012BE11E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4" w:type="dxa"/>
            <w:vMerge w:val="restart"/>
            <w:textDirection w:val="btLr"/>
          </w:tcPr>
          <w:p w14:paraId="0B67FFA3" w14:textId="77777777" w:rsidR="00814942" w:rsidRPr="00860071" w:rsidRDefault="0098426D">
            <w:pPr>
              <w:spacing w:after="0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814942" w:rsidRPr="00860071" w14:paraId="76700A59" w14:textId="77777777" w:rsidTr="00B72F92">
        <w:trPr>
          <w:cantSplit/>
          <w:trHeight w:val="2368"/>
          <w:tblHeader/>
        </w:trPr>
        <w:tc>
          <w:tcPr>
            <w:tcW w:w="710" w:type="dxa"/>
            <w:vMerge/>
          </w:tcPr>
          <w:p w14:paraId="78792D05" w14:textId="77777777" w:rsidR="00814942" w:rsidRPr="00860071" w:rsidRDefault="00814942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</w:tcPr>
          <w:p w14:paraId="5BC1209F" w14:textId="77777777" w:rsidR="00814942" w:rsidRPr="00860071" w:rsidRDefault="00814942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</w:tcPr>
          <w:p w14:paraId="1B0D697A" w14:textId="77777777" w:rsidR="00814942" w:rsidRPr="00860071" w:rsidRDefault="00814942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14:paraId="6C942E81" w14:textId="77777777" w:rsidR="00814942" w:rsidRPr="00860071" w:rsidRDefault="00814942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14:paraId="0BC90C1E" w14:textId="77777777" w:rsidR="00814942" w:rsidRPr="00860071" w:rsidRDefault="00814942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textDirection w:val="btLr"/>
            <w:vAlign w:val="center"/>
          </w:tcPr>
          <w:p w14:paraId="3AE29B1D" w14:textId="77777777" w:rsidR="00814942" w:rsidRPr="00860071" w:rsidRDefault="0098426D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4" w:type="dxa"/>
            <w:textDirection w:val="btLr"/>
            <w:vAlign w:val="center"/>
          </w:tcPr>
          <w:p w14:paraId="22657490" w14:textId="77777777" w:rsidR="00814942" w:rsidRPr="00860071" w:rsidRDefault="0098426D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6" w:type="dxa"/>
            <w:textDirection w:val="btLr"/>
            <w:vAlign w:val="center"/>
          </w:tcPr>
          <w:p w14:paraId="293587AA" w14:textId="77777777" w:rsidR="00814942" w:rsidRPr="00860071" w:rsidRDefault="0098426D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14:paraId="05A245F3" w14:textId="77777777" w:rsidR="00814942" w:rsidRPr="00860071" w:rsidRDefault="0098426D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4" w:type="dxa"/>
            <w:textDirection w:val="btLr"/>
            <w:vAlign w:val="center"/>
          </w:tcPr>
          <w:p w14:paraId="3D622FCD" w14:textId="77777777" w:rsidR="00814942" w:rsidRPr="00860071" w:rsidRDefault="0098426D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6" w:type="dxa"/>
            <w:textDirection w:val="btLr"/>
            <w:vAlign w:val="center"/>
          </w:tcPr>
          <w:p w14:paraId="7AD0B1F9" w14:textId="77777777" w:rsidR="00814942" w:rsidRPr="00860071" w:rsidRDefault="0098426D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334889E1" w14:textId="77777777" w:rsidR="00814942" w:rsidRPr="00860071" w:rsidRDefault="0098426D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5" w:type="dxa"/>
            <w:textDirection w:val="btLr"/>
            <w:vAlign w:val="center"/>
          </w:tcPr>
          <w:p w14:paraId="00DE504A" w14:textId="77777777" w:rsidR="00814942" w:rsidRPr="00860071" w:rsidRDefault="0098426D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6" w:type="dxa"/>
            <w:textDirection w:val="btLr"/>
            <w:vAlign w:val="center"/>
          </w:tcPr>
          <w:p w14:paraId="6BBAC84C" w14:textId="77777777" w:rsidR="00814942" w:rsidRPr="00860071" w:rsidRDefault="0098426D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6" w:type="dxa"/>
            <w:textDirection w:val="btLr"/>
            <w:vAlign w:val="center"/>
          </w:tcPr>
          <w:p w14:paraId="77A30C42" w14:textId="77777777" w:rsidR="00814942" w:rsidRPr="00860071" w:rsidRDefault="0098426D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14:paraId="451A4713" w14:textId="77777777" w:rsidR="00814942" w:rsidRPr="00860071" w:rsidRDefault="0098426D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8" w:type="dxa"/>
            <w:textDirection w:val="btLr"/>
            <w:vAlign w:val="center"/>
          </w:tcPr>
          <w:p w14:paraId="1C256A90" w14:textId="77777777" w:rsidR="00814942" w:rsidRPr="00860071" w:rsidRDefault="0098426D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  <w:sz w:val="16"/>
                <w:szCs w:val="16"/>
              </w:rPr>
              <w:t xml:space="preserve">В </w:t>
            </w:r>
            <w:proofErr w:type="gramStart"/>
            <w:r w:rsidRPr="00860071">
              <w:rPr>
                <w:rFonts w:ascii="Times New Roman" w:hAnsi="Times New Roman"/>
                <w:b/>
                <w:sz w:val="16"/>
                <w:szCs w:val="16"/>
              </w:rPr>
              <w:t>т.ч.</w:t>
            </w:r>
            <w:proofErr w:type="gramEnd"/>
            <w:r w:rsidRPr="00860071">
              <w:rPr>
                <w:rFonts w:ascii="Times New Roman" w:hAnsi="Times New Roman"/>
                <w:b/>
                <w:sz w:val="16"/>
                <w:szCs w:val="16"/>
              </w:rPr>
              <w:t xml:space="preserve"> с использованием учебно-</w:t>
            </w:r>
            <w:proofErr w:type="spellStart"/>
            <w:r w:rsidRPr="00860071">
              <w:rPr>
                <w:rFonts w:ascii="Times New Roman" w:hAnsi="Times New Roman"/>
                <w:b/>
                <w:sz w:val="16"/>
                <w:szCs w:val="16"/>
              </w:rPr>
              <w:t>методич</w:t>
            </w:r>
            <w:proofErr w:type="spellEnd"/>
            <w:r w:rsidRPr="00860071">
              <w:rPr>
                <w:rFonts w:ascii="Times New Roman" w:hAnsi="Times New Roman"/>
                <w:b/>
                <w:sz w:val="16"/>
                <w:szCs w:val="16"/>
              </w:rPr>
              <w:t>. материалов</w:t>
            </w:r>
          </w:p>
        </w:tc>
        <w:tc>
          <w:tcPr>
            <w:tcW w:w="424" w:type="dxa"/>
            <w:textDirection w:val="btLr"/>
            <w:vAlign w:val="center"/>
          </w:tcPr>
          <w:p w14:paraId="6275D4CD" w14:textId="77777777" w:rsidR="00814942" w:rsidRPr="00860071" w:rsidRDefault="0098426D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14:paraId="5D71A90B" w14:textId="77777777" w:rsidR="00814942" w:rsidRPr="00860071" w:rsidRDefault="0098426D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4" w:type="dxa"/>
            <w:vMerge/>
          </w:tcPr>
          <w:p w14:paraId="6C6EEC67" w14:textId="77777777" w:rsidR="00814942" w:rsidRPr="00860071" w:rsidRDefault="00814942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814942" w:rsidRPr="00860071" w14:paraId="089F6835" w14:textId="77777777" w:rsidTr="00B72F92">
        <w:tc>
          <w:tcPr>
            <w:tcW w:w="14786" w:type="dxa"/>
            <w:gridSpan w:val="20"/>
            <w:vAlign w:val="center"/>
          </w:tcPr>
          <w:p w14:paraId="4349FDEE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1 год обучения</w:t>
            </w:r>
          </w:p>
        </w:tc>
      </w:tr>
      <w:tr w:rsidR="00814942" w:rsidRPr="00860071" w14:paraId="117216C5" w14:textId="77777777" w:rsidTr="00B72F92">
        <w:tc>
          <w:tcPr>
            <w:tcW w:w="14786" w:type="dxa"/>
            <w:gridSpan w:val="20"/>
            <w:vAlign w:val="center"/>
          </w:tcPr>
          <w:p w14:paraId="666D7D70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С01. Семестр 1</w:t>
            </w:r>
          </w:p>
        </w:tc>
      </w:tr>
      <w:tr w:rsidR="00814942" w:rsidRPr="00860071" w14:paraId="14DD5079" w14:textId="77777777" w:rsidTr="00B72F92">
        <w:tc>
          <w:tcPr>
            <w:tcW w:w="14786" w:type="dxa"/>
            <w:gridSpan w:val="20"/>
            <w:vAlign w:val="center"/>
          </w:tcPr>
          <w:p w14:paraId="60E03850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814942" w:rsidRPr="00860071" w14:paraId="311CF5F5" w14:textId="77777777" w:rsidTr="00B72F92">
        <w:tc>
          <w:tcPr>
            <w:tcW w:w="710" w:type="dxa"/>
            <w:vAlign w:val="center"/>
          </w:tcPr>
          <w:p w14:paraId="0964EBA8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7FB13A42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3" w:type="dxa"/>
            <w:vAlign w:val="center"/>
          </w:tcPr>
          <w:p w14:paraId="4D14F8F3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389F6F99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[002213] Геометрия и топология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Geometry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Topology</w:t>
            </w:r>
            <w:proofErr w:type="spellEnd"/>
          </w:p>
        </w:tc>
        <w:tc>
          <w:tcPr>
            <w:tcW w:w="1418" w:type="dxa"/>
          </w:tcPr>
          <w:p w14:paraId="57891AF2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6" w:type="dxa"/>
            <w:vAlign w:val="center"/>
          </w:tcPr>
          <w:p w14:paraId="41DB9200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4" w:type="dxa"/>
            <w:vAlign w:val="center"/>
          </w:tcPr>
          <w:p w14:paraId="1F7CECE8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995122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2CA3875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4" w:type="dxa"/>
            <w:vAlign w:val="center"/>
          </w:tcPr>
          <w:p w14:paraId="72E48F55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5B9DE0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6C466BA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A5CAEF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66F2BD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6" w:type="dxa"/>
            <w:vAlign w:val="center"/>
          </w:tcPr>
          <w:p w14:paraId="5E7B142D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C1E22F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530EE4C3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4" w:type="dxa"/>
            <w:vAlign w:val="center"/>
          </w:tcPr>
          <w:p w14:paraId="7D6AF5D0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B6518C3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594" w:type="dxa"/>
            <w:vAlign w:val="center"/>
          </w:tcPr>
          <w:p w14:paraId="4073AF68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14942" w:rsidRPr="00860071" w14:paraId="47EB4F24" w14:textId="77777777" w:rsidTr="00B72F92">
        <w:tc>
          <w:tcPr>
            <w:tcW w:w="710" w:type="dxa"/>
            <w:vAlign w:val="center"/>
          </w:tcPr>
          <w:p w14:paraId="3F14954A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13B01732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3" w:type="dxa"/>
            <w:vAlign w:val="center"/>
          </w:tcPr>
          <w:p w14:paraId="65768E70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ОПК-1, ОПК-2, ПКП-1, ПКП-3, ПКП-4, УК-1, УК-2, УКБ-2, УКБ-3</w:t>
            </w:r>
          </w:p>
        </w:tc>
        <w:tc>
          <w:tcPr>
            <w:tcW w:w="4252" w:type="dxa"/>
          </w:tcPr>
          <w:p w14:paraId="10433E26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[002180] Дискретная математика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Discrete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Mathematics</w:t>
            </w:r>
            <w:proofErr w:type="spellEnd"/>
          </w:p>
        </w:tc>
        <w:tc>
          <w:tcPr>
            <w:tcW w:w="1418" w:type="dxa"/>
          </w:tcPr>
          <w:p w14:paraId="7EB3FB03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59B19FAB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4" w:type="dxa"/>
            <w:vAlign w:val="center"/>
          </w:tcPr>
          <w:p w14:paraId="0E474D73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072DE96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1D207F8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424" w:type="dxa"/>
            <w:vAlign w:val="center"/>
          </w:tcPr>
          <w:p w14:paraId="61888903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FD22B6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03298C2B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F2FE3F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10B2AB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6FA33DBC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84398D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3FA0B190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4" w:type="dxa"/>
            <w:vAlign w:val="center"/>
          </w:tcPr>
          <w:p w14:paraId="12C8A4E7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66ADF40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4" w:type="dxa"/>
            <w:vAlign w:val="center"/>
          </w:tcPr>
          <w:p w14:paraId="3D036FF8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14942" w:rsidRPr="00860071" w14:paraId="00E7A099" w14:textId="77777777" w:rsidTr="00B72F92">
        <w:tc>
          <w:tcPr>
            <w:tcW w:w="710" w:type="dxa"/>
            <w:vMerge w:val="restart"/>
            <w:vAlign w:val="center"/>
          </w:tcPr>
          <w:p w14:paraId="2947EDF3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Merge w:val="restart"/>
            <w:vAlign w:val="center"/>
          </w:tcPr>
          <w:p w14:paraId="47803CE6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13" w:type="dxa"/>
            <w:vMerge w:val="restart"/>
            <w:vAlign w:val="center"/>
          </w:tcPr>
          <w:p w14:paraId="1DAD112F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1378F272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дополн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),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Physical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 w:val="restart"/>
          </w:tcPr>
          <w:p w14:paraId="21F9C600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6" w:type="dxa"/>
            <w:vAlign w:val="center"/>
          </w:tcPr>
          <w:p w14:paraId="062DA587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4" w:type="dxa"/>
            <w:vAlign w:val="center"/>
          </w:tcPr>
          <w:p w14:paraId="2033D003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BFBDC1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DF9DEF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4" w:type="dxa"/>
            <w:vAlign w:val="center"/>
          </w:tcPr>
          <w:p w14:paraId="49BAA760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B3E7A4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CA4948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6A2CAB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4069F8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6" w:type="dxa"/>
            <w:vAlign w:val="center"/>
          </w:tcPr>
          <w:p w14:paraId="212E44BC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0F9AAB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7CAD58B3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2130CF47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8CA132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7610E329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14942" w:rsidRPr="00860071" w14:paraId="173062F1" w14:textId="77777777" w:rsidTr="00B72F92">
        <w:tc>
          <w:tcPr>
            <w:tcW w:w="710" w:type="dxa"/>
            <w:vMerge/>
            <w:vAlign w:val="center"/>
          </w:tcPr>
          <w:p w14:paraId="5108B512" w14:textId="77777777" w:rsidR="00814942" w:rsidRPr="00860071" w:rsidRDefault="00814942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561742D0" w14:textId="77777777" w:rsidR="00814942" w:rsidRPr="00860071" w:rsidRDefault="00814942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556B119C" w14:textId="77777777" w:rsidR="00814942" w:rsidRPr="00860071" w:rsidRDefault="00814942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78F64AB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оздор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),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Physical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2315A32E" w14:textId="77777777" w:rsidR="00814942" w:rsidRPr="00860071" w:rsidRDefault="00814942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1021D1E3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4" w:type="dxa"/>
            <w:vAlign w:val="center"/>
          </w:tcPr>
          <w:p w14:paraId="7C7DB173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0D8D9F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BFF0EEA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4" w:type="dxa"/>
            <w:vAlign w:val="center"/>
          </w:tcPr>
          <w:p w14:paraId="52EBEE1D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1AB6D6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E50396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C77525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E5FC9C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6" w:type="dxa"/>
            <w:vAlign w:val="center"/>
          </w:tcPr>
          <w:p w14:paraId="6B18C35D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0BA6B2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4A06C152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00334BA6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AE9BF26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0456F638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14942" w:rsidRPr="00860071" w14:paraId="447DB370" w14:textId="77777777" w:rsidTr="00B72F92">
        <w:tc>
          <w:tcPr>
            <w:tcW w:w="710" w:type="dxa"/>
            <w:vMerge/>
            <w:vAlign w:val="center"/>
          </w:tcPr>
          <w:p w14:paraId="36506B8D" w14:textId="77777777" w:rsidR="00814942" w:rsidRPr="00860071" w:rsidRDefault="00814942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463ADC4F" w14:textId="77777777" w:rsidR="00814942" w:rsidRPr="00860071" w:rsidRDefault="00814942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5B22A59A" w14:textId="77777777" w:rsidR="00814942" w:rsidRPr="00860071" w:rsidRDefault="00814942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B37FC28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 xml:space="preserve">[900000] Физическая культура и спорт (основной),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Physical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0DD16400" w14:textId="77777777" w:rsidR="00814942" w:rsidRPr="00860071" w:rsidRDefault="00814942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34F602D5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4" w:type="dxa"/>
            <w:vAlign w:val="center"/>
          </w:tcPr>
          <w:p w14:paraId="5CD76D02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7DD871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9E5446A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4" w:type="dxa"/>
            <w:vAlign w:val="center"/>
          </w:tcPr>
          <w:p w14:paraId="5B7E566C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C644C1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485996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A18F2F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FEC0AF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6" w:type="dxa"/>
            <w:vAlign w:val="center"/>
          </w:tcPr>
          <w:p w14:paraId="0732E5C6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A59B7F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5A4B2450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0FBCEE5A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E10ABA4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40958E37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14942" w:rsidRPr="00860071" w14:paraId="0F89102A" w14:textId="77777777" w:rsidTr="00B72F92">
        <w:tc>
          <w:tcPr>
            <w:tcW w:w="710" w:type="dxa"/>
            <w:vMerge/>
            <w:vAlign w:val="center"/>
          </w:tcPr>
          <w:p w14:paraId="2559B943" w14:textId="77777777" w:rsidR="00814942" w:rsidRPr="00860071" w:rsidRDefault="00814942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7E25168E" w14:textId="77777777" w:rsidR="00814942" w:rsidRPr="00860071" w:rsidRDefault="00814942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6FDF2FE8" w14:textId="77777777" w:rsidR="00814942" w:rsidRPr="00860071" w:rsidRDefault="00814942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03DCDE4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прог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эл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обуч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),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Physical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3E109259" w14:textId="77777777" w:rsidR="00814942" w:rsidRPr="00860071" w:rsidRDefault="00814942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1CCB371A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3B0DA0F6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E4BFE8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6A2E626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5264027D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C06893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78B036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0CD52C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95AAC63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6" w:type="dxa"/>
            <w:vAlign w:val="center"/>
          </w:tcPr>
          <w:p w14:paraId="16941CAC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4B1CA9A2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25A479B4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31DDBDAA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2C20358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0806FF9E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14942" w:rsidRPr="00860071" w14:paraId="365B1782" w14:textId="77777777" w:rsidTr="00B72F92">
        <w:tc>
          <w:tcPr>
            <w:tcW w:w="710" w:type="dxa"/>
            <w:vMerge/>
            <w:vAlign w:val="center"/>
          </w:tcPr>
          <w:p w14:paraId="183DE4D7" w14:textId="77777777" w:rsidR="00814942" w:rsidRPr="00860071" w:rsidRDefault="00814942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1980CDD2" w14:textId="77777777" w:rsidR="00814942" w:rsidRPr="00860071" w:rsidRDefault="00814942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7D64B03A" w14:textId="77777777" w:rsidR="00814942" w:rsidRPr="00860071" w:rsidRDefault="00814942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AC99117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 xml:space="preserve">[900000] Физическая культура и спорт (спорт),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Physical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41CFE81C" w14:textId="77777777" w:rsidR="00814942" w:rsidRPr="00860071" w:rsidRDefault="00814942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60086252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4" w:type="dxa"/>
            <w:vAlign w:val="center"/>
          </w:tcPr>
          <w:p w14:paraId="3CB0D010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2ABB58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0620E64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4" w:type="dxa"/>
            <w:vAlign w:val="center"/>
          </w:tcPr>
          <w:p w14:paraId="1CCEC9A1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19DAEA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F00A0B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BE02F7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8495B3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6" w:type="dxa"/>
            <w:vAlign w:val="center"/>
          </w:tcPr>
          <w:p w14:paraId="0E6FB0F3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E4013D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5F106C62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141AC2BF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1ADD660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65061B88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14942" w:rsidRPr="00860071" w14:paraId="3B60CC10" w14:textId="77777777" w:rsidTr="00B72F92">
        <w:tc>
          <w:tcPr>
            <w:tcW w:w="710" w:type="dxa"/>
            <w:vAlign w:val="center"/>
          </w:tcPr>
          <w:p w14:paraId="5FA1ADAB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589051FC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3" w:type="dxa"/>
            <w:vAlign w:val="center"/>
          </w:tcPr>
          <w:p w14:paraId="4CAFEE66" w14:textId="77777777" w:rsidR="00DC6879" w:rsidRDefault="00DC6879" w:rsidP="00DC6879">
            <w:pPr>
              <w:spacing w:after="0"/>
              <w:jc w:val="center"/>
              <w:rPr>
                <w:ins w:id="0" w:author="Yurii Litvinov" w:date="2023-01-22T14:28:00Z"/>
                <w:rFonts w:ascii="Times New Roman" w:hAnsi="Times New Roman"/>
                <w:sz w:val="16"/>
                <w:szCs w:val="16"/>
              </w:rPr>
            </w:pPr>
            <w:ins w:id="1" w:author="Yurii Litvinov" w:date="2023-01-22T14:28:00Z">
              <w:r>
                <w:rPr>
                  <w:rFonts w:ascii="Times New Roman" w:hAnsi="Times New Roman"/>
                  <w:sz w:val="16"/>
                  <w:szCs w:val="16"/>
                </w:rPr>
                <w:t>ОПК-1,</w:t>
              </w:r>
            </w:ins>
          </w:p>
          <w:p w14:paraId="1459AFD3" w14:textId="77777777" w:rsidR="00DC6879" w:rsidRDefault="00DC6879" w:rsidP="00DC6879">
            <w:pPr>
              <w:spacing w:after="0"/>
              <w:jc w:val="center"/>
              <w:rPr>
                <w:ins w:id="2" w:author="Yurii Litvinov" w:date="2023-01-22T14:28:00Z"/>
                <w:rFonts w:ascii="Times New Roman" w:hAnsi="Times New Roman"/>
                <w:sz w:val="16"/>
                <w:szCs w:val="16"/>
              </w:rPr>
            </w:pPr>
            <w:ins w:id="3" w:author="Yurii Litvinov" w:date="2023-01-22T14:28:00Z">
              <w:r w:rsidRPr="00860071">
                <w:rPr>
                  <w:rFonts w:ascii="Times New Roman" w:hAnsi="Times New Roman"/>
                  <w:sz w:val="16"/>
                  <w:szCs w:val="16"/>
                </w:rPr>
                <w:t>ОПК-2,</w:t>
              </w:r>
            </w:ins>
          </w:p>
          <w:p w14:paraId="4FBAF34A" w14:textId="77777777" w:rsidR="00DC6879" w:rsidRDefault="00DC6879" w:rsidP="00DC6879">
            <w:pPr>
              <w:spacing w:after="0"/>
              <w:jc w:val="center"/>
              <w:rPr>
                <w:ins w:id="4" w:author="Yurii Litvinov" w:date="2023-01-22T14:28:00Z"/>
                <w:rFonts w:ascii="Times New Roman" w:hAnsi="Times New Roman"/>
                <w:sz w:val="16"/>
                <w:szCs w:val="16"/>
              </w:rPr>
            </w:pPr>
            <w:ins w:id="5" w:author="Yurii Litvinov" w:date="2023-01-22T14:28:00Z">
              <w:r>
                <w:rPr>
                  <w:rFonts w:ascii="Times New Roman" w:hAnsi="Times New Roman"/>
                  <w:sz w:val="16"/>
                  <w:szCs w:val="16"/>
                </w:rPr>
                <w:t>ОПК-3,</w:t>
              </w:r>
              <w:r w:rsidRPr="00860071">
                <w:rPr>
                  <w:rFonts w:ascii="Times New Roman" w:hAnsi="Times New Roman"/>
                  <w:sz w:val="16"/>
                  <w:szCs w:val="16"/>
                </w:rPr>
                <w:t xml:space="preserve"> ОПК-4, ОПК-5,</w:t>
              </w:r>
            </w:ins>
          </w:p>
          <w:p w14:paraId="52143C37" w14:textId="77777777" w:rsidR="00DC6879" w:rsidRDefault="00DC6879" w:rsidP="00DC6879">
            <w:pPr>
              <w:spacing w:after="0"/>
              <w:jc w:val="center"/>
              <w:rPr>
                <w:ins w:id="6" w:author="Yurii Litvinov" w:date="2023-01-22T14:28:00Z"/>
                <w:rFonts w:ascii="Times New Roman" w:hAnsi="Times New Roman"/>
                <w:sz w:val="16"/>
                <w:szCs w:val="16"/>
              </w:rPr>
            </w:pPr>
            <w:ins w:id="7" w:author="Yurii Litvinov" w:date="2023-01-22T14:28:00Z">
              <w:r>
                <w:rPr>
                  <w:rFonts w:ascii="Times New Roman" w:hAnsi="Times New Roman"/>
                  <w:sz w:val="16"/>
                  <w:szCs w:val="16"/>
                </w:rPr>
                <w:t>ПКА-1,</w:t>
              </w:r>
              <w:r w:rsidRPr="00860071">
                <w:rPr>
                  <w:rFonts w:ascii="Times New Roman" w:hAnsi="Times New Roman"/>
                  <w:sz w:val="16"/>
                  <w:szCs w:val="16"/>
                </w:rPr>
                <w:t xml:space="preserve"> ПКП-3, ПКП-4,</w:t>
              </w:r>
            </w:ins>
          </w:p>
          <w:p w14:paraId="6D56FE1E" w14:textId="77777777" w:rsidR="00DC6879" w:rsidRDefault="00DC6879" w:rsidP="00DC6879">
            <w:pPr>
              <w:spacing w:after="0"/>
              <w:jc w:val="center"/>
              <w:rPr>
                <w:ins w:id="8" w:author="Yurii Litvinov" w:date="2023-01-22T14:28:00Z"/>
                <w:rFonts w:ascii="Times New Roman" w:hAnsi="Times New Roman"/>
                <w:sz w:val="16"/>
                <w:szCs w:val="16"/>
              </w:rPr>
            </w:pPr>
            <w:ins w:id="9" w:author="Yurii Litvinov" w:date="2023-01-22T14:28:00Z">
              <w:r>
                <w:rPr>
                  <w:rFonts w:ascii="Times New Roman" w:hAnsi="Times New Roman"/>
                  <w:sz w:val="16"/>
                  <w:szCs w:val="16"/>
                </w:rPr>
                <w:t>ПКП-5,</w:t>
              </w:r>
            </w:ins>
          </w:p>
          <w:p w14:paraId="3D5FB391" w14:textId="77777777" w:rsidR="00DC6879" w:rsidRDefault="00DC6879" w:rsidP="00DC6879">
            <w:pPr>
              <w:spacing w:after="0"/>
              <w:jc w:val="center"/>
              <w:rPr>
                <w:ins w:id="10" w:author="Yurii Litvinov" w:date="2023-01-22T14:28:00Z"/>
                <w:rFonts w:ascii="Times New Roman" w:hAnsi="Times New Roman"/>
                <w:sz w:val="16"/>
                <w:szCs w:val="16"/>
              </w:rPr>
            </w:pPr>
            <w:ins w:id="11" w:author="Yurii Litvinov" w:date="2023-01-22T14:28:00Z">
              <w:r>
                <w:rPr>
                  <w:rFonts w:ascii="Times New Roman" w:hAnsi="Times New Roman"/>
                  <w:sz w:val="16"/>
                  <w:szCs w:val="16"/>
                </w:rPr>
                <w:t>ПКП-6,</w:t>
              </w:r>
            </w:ins>
          </w:p>
          <w:p w14:paraId="1B78A675" w14:textId="77777777" w:rsidR="00DC6879" w:rsidRDefault="00DC6879" w:rsidP="00DC6879">
            <w:pPr>
              <w:spacing w:after="0"/>
              <w:jc w:val="center"/>
              <w:rPr>
                <w:ins w:id="12" w:author="Yurii Litvinov" w:date="2023-01-22T14:28:00Z"/>
                <w:rFonts w:ascii="Times New Roman" w:hAnsi="Times New Roman"/>
                <w:sz w:val="16"/>
                <w:szCs w:val="16"/>
              </w:rPr>
            </w:pPr>
            <w:ins w:id="13" w:author="Yurii Litvinov" w:date="2023-01-22T14:28:00Z">
              <w:r>
                <w:rPr>
                  <w:rFonts w:ascii="Times New Roman" w:hAnsi="Times New Roman"/>
                  <w:sz w:val="16"/>
                  <w:szCs w:val="16"/>
                </w:rPr>
                <w:t>ПКП-7,</w:t>
              </w:r>
            </w:ins>
          </w:p>
          <w:p w14:paraId="7E9695BD" w14:textId="77777777" w:rsidR="00DC6879" w:rsidRDefault="00DC6879" w:rsidP="00DC6879">
            <w:pPr>
              <w:spacing w:after="0"/>
              <w:jc w:val="center"/>
              <w:rPr>
                <w:ins w:id="14" w:author="Yurii Litvinov" w:date="2023-01-22T14:28:00Z"/>
                <w:rFonts w:ascii="Times New Roman" w:hAnsi="Times New Roman"/>
                <w:sz w:val="16"/>
                <w:szCs w:val="16"/>
              </w:rPr>
            </w:pPr>
            <w:ins w:id="15" w:author="Yurii Litvinov" w:date="2023-01-22T14:28:00Z">
              <w:r>
                <w:rPr>
                  <w:rFonts w:ascii="Times New Roman" w:hAnsi="Times New Roman"/>
                  <w:sz w:val="16"/>
                  <w:szCs w:val="16"/>
                </w:rPr>
                <w:t>ПКП-8,</w:t>
              </w:r>
            </w:ins>
          </w:p>
          <w:p w14:paraId="33A61AB9" w14:textId="71FB7F8C" w:rsidR="00814942" w:rsidRPr="00860071" w:rsidRDefault="00DC6879" w:rsidP="00DC6879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ins w:id="16" w:author="Yurii Litvinov" w:date="2023-01-22T14:28:00Z">
              <w:r>
                <w:rPr>
                  <w:rFonts w:ascii="Times New Roman" w:hAnsi="Times New Roman"/>
                  <w:sz w:val="16"/>
                  <w:szCs w:val="16"/>
                </w:rPr>
                <w:t>ПКП-9,</w:t>
              </w:r>
              <w:r w:rsidRPr="00860071">
                <w:rPr>
                  <w:rFonts w:ascii="Times New Roman" w:hAnsi="Times New Roman"/>
                  <w:sz w:val="16"/>
                  <w:szCs w:val="16"/>
                </w:rPr>
                <w:t xml:space="preserve"> УКБ-3</w:t>
              </w:r>
            </w:ins>
            <w:del w:id="17" w:author="Yurii Litvinov" w:date="2023-01-22T14:28:00Z">
              <w:r w:rsidR="0098426D" w:rsidRPr="00860071" w:rsidDel="00DC6879">
                <w:rPr>
                  <w:rFonts w:ascii="Times New Roman" w:hAnsi="Times New Roman"/>
                  <w:sz w:val="16"/>
                  <w:szCs w:val="16"/>
                </w:rPr>
                <w:delText>ОПК-2, ОПК-4, ОПК-5, ПКП-3, ПКП-4, УКБ-3</w:delText>
              </w:r>
            </w:del>
          </w:p>
        </w:tc>
        <w:tc>
          <w:tcPr>
            <w:tcW w:w="4252" w:type="dxa"/>
          </w:tcPr>
          <w:p w14:paraId="065BED73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[002212] Программирование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</w:tcPr>
          <w:p w14:paraId="0FB0F7C6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131E13BD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03E804F8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134042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8951D96" w14:textId="278F4572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18" w:author="Yurii Litvinov" w:date="2023-01-22T15:32:00Z">
              <w:r w:rsidRPr="00860071" w:rsidDel="00A670BB">
                <w:rPr>
                  <w:rFonts w:ascii="Times New Roman" w:hAnsi="Times New Roman"/>
                  <w:sz w:val="16"/>
                  <w:szCs w:val="16"/>
                </w:rPr>
                <w:delText>43</w:delText>
              </w:r>
            </w:del>
            <w:ins w:id="19" w:author="Yurii Litvinov" w:date="2023-01-22T15:32:00Z">
              <w:r w:rsidR="00A670BB">
                <w:rPr>
                  <w:rFonts w:ascii="Times New Roman" w:hAnsi="Times New Roman"/>
                  <w:sz w:val="16"/>
                  <w:szCs w:val="16"/>
                </w:rPr>
                <w:t>56</w:t>
              </w:r>
            </w:ins>
          </w:p>
        </w:tc>
        <w:tc>
          <w:tcPr>
            <w:tcW w:w="424" w:type="dxa"/>
            <w:vAlign w:val="center"/>
          </w:tcPr>
          <w:p w14:paraId="4B9CD5D7" w14:textId="5C73A4B0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20" w:author="Yurii Litvinov" w:date="2023-01-22T15:32:00Z">
              <w:r w:rsidRPr="00860071" w:rsidDel="00A670BB">
                <w:rPr>
                  <w:rFonts w:ascii="Times New Roman" w:hAnsi="Times New Roman"/>
                  <w:sz w:val="16"/>
                  <w:szCs w:val="16"/>
                </w:rPr>
                <w:delText>15</w:delText>
              </w:r>
            </w:del>
            <w:ins w:id="21" w:author="Yurii Litvinov" w:date="2023-01-22T15:32:00Z">
              <w:r w:rsidR="00A670BB">
                <w:rPr>
                  <w:rFonts w:ascii="Times New Roman" w:hAnsi="Times New Roman"/>
                  <w:sz w:val="16"/>
                  <w:szCs w:val="16"/>
                </w:rPr>
                <w:t>0</w:t>
              </w:r>
            </w:ins>
          </w:p>
        </w:tc>
        <w:tc>
          <w:tcPr>
            <w:tcW w:w="426" w:type="dxa"/>
            <w:vAlign w:val="center"/>
          </w:tcPr>
          <w:p w14:paraId="5AC4647B" w14:textId="59F31E0A" w:rsidR="00814942" w:rsidRPr="00860071" w:rsidRDefault="00A670BB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ins w:id="22" w:author="Yurii Litvinov" w:date="2023-01-22T15:32:00Z">
              <w:r>
                <w:rPr>
                  <w:rFonts w:ascii="Times New Roman" w:hAnsi="Times New Roman"/>
                  <w:sz w:val="16"/>
                  <w:szCs w:val="16"/>
                </w:rPr>
                <w:t>6</w:t>
              </w:r>
            </w:ins>
            <w:del w:id="23" w:author="Yurii Litvinov" w:date="2023-01-22T15:32:00Z">
              <w:r w:rsidR="0098426D" w:rsidRPr="00860071" w:rsidDel="00A670BB">
                <w:rPr>
                  <w:rFonts w:ascii="Times New Roman" w:hAnsi="Times New Roman"/>
                  <w:sz w:val="16"/>
                  <w:szCs w:val="16"/>
                </w:rPr>
                <w:delText>4</w:delText>
              </w:r>
            </w:del>
          </w:p>
        </w:tc>
        <w:tc>
          <w:tcPr>
            <w:tcW w:w="425" w:type="dxa"/>
            <w:vAlign w:val="center"/>
          </w:tcPr>
          <w:p w14:paraId="3B4FB88C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67A1FB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BE1332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4CF32620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0A85F9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59C26DF5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4" w:type="dxa"/>
            <w:vAlign w:val="center"/>
          </w:tcPr>
          <w:p w14:paraId="13013B4E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14CD702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94" w:type="dxa"/>
            <w:vAlign w:val="center"/>
          </w:tcPr>
          <w:p w14:paraId="6BE13FFD" w14:textId="7AEB9F3F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24" w:author="Yurii Litvinov" w:date="2023-01-22T15:32:00Z">
              <w:r w:rsidRPr="00860071" w:rsidDel="00A670BB">
                <w:rPr>
                  <w:rFonts w:ascii="Times New Roman" w:hAnsi="Times New Roman"/>
                  <w:sz w:val="16"/>
                  <w:szCs w:val="16"/>
                </w:rPr>
                <w:delText>40</w:delText>
              </w:r>
            </w:del>
            <w:ins w:id="25" w:author="Yurii Litvinov" w:date="2023-01-22T15:32:00Z">
              <w:r w:rsidR="00A670BB">
                <w:rPr>
                  <w:rFonts w:ascii="Times New Roman" w:hAnsi="Times New Roman"/>
                  <w:sz w:val="16"/>
                  <w:szCs w:val="16"/>
                </w:rPr>
                <w:t>50</w:t>
              </w:r>
            </w:ins>
          </w:p>
        </w:tc>
      </w:tr>
      <w:tr w:rsidR="00814942" w:rsidRPr="00860071" w14:paraId="19722FB8" w14:textId="77777777" w:rsidTr="00B72F92">
        <w:tc>
          <w:tcPr>
            <w:tcW w:w="710" w:type="dxa"/>
            <w:vAlign w:val="center"/>
          </w:tcPr>
          <w:p w14:paraId="0B816519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lastRenderedPageBreak/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7E10170B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813" w:type="dxa"/>
            <w:vAlign w:val="center"/>
          </w:tcPr>
          <w:p w14:paraId="4A50EC38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1D82F77D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[002182] Математический анализ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Mathematical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Analysis</w:t>
            </w:r>
          </w:p>
        </w:tc>
        <w:tc>
          <w:tcPr>
            <w:tcW w:w="1418" w:type="dxa"/>
          </w:tcPr>
          <w:p w14:paraId="445D3367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6" w:type="dxa"/>
            <w:vAlign w:val="center"/>
          </w:tcPr>
          <w:p w14:paraId="4689CAB6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424" w:type="dxa"/>
            <w:vAlign w:val="center"/>
          </w:tcPr>
          <w:p w14:paraId="2F328F38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AD2EC9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BE8ADE3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4" w:type="dxa"/>
            <w:vAlign w:val="center"/>
          </w:tcPr>
          <w:p w14:paraId="1863A147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2EE308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EC87343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AFAA483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8600E4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6" w:type="dxa"/>
            <w:vAlign w:val="center"/>
          </w:tcPr>
          <w:p w14:paraId="6BDD19B8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30A174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10AEB17D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77</w:t>
            </w:r>
          </w:p>
        </w:tc>
        <w:tc>
          <w:tcPr>
            <w:tcW w:w="424" w:type="dxa"/>
            <w:vAlign w:val="center"/>
          </w:tcPr>
          <w:p w14:paraId="18DBD3CA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458BBE2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594" w:type="dxa"/>
            <w:vAlign w:val="center"/>
          </w:tcPr>
          <w:p w14:paraId="1B2C9C3A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814942" w:rsidRPr="00860071" w14:paraId="1D285E58" w14:textId="77777777" w:rsidTr="00B72F92">
        <w:tc>
          <w:tcPr>
            <w:tcW w:w="710" w:type="dxa"/>
            <w:vAlign w:val="center"/>
          </w:tcPr>
          <w:p w14:paraId="4C9D66BB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4D7AF950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3" w:type="dxa"/>
            <w:vAlign w:val="center"/>
          </w:tcPr>
          <w:p w14:paraId="01BB42B1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ОПК-2, ОПК-4, ОПК-5, ОПК-6, ПКА-1, ПКП-3, ПКП-4, УКБ-3</w:t>
            </w:r>
          </w:p>
        </w:tc>
        <w:tc>
          <w:tcPr>
            <w:tcW w:w="4252" w:type="dxa"/>
          </w:tcPr>
          <w:p w14:paraId="07FA1E80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[002211] Информатика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14:paraId="2170CFB3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6" w:type="dxa"/>
            <w:vAlign w:val="center"/>
          </w:tcPr>
          <w:p w14:paraId="7FDCBD29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4" w:type="dxa"/>
            <w:vAlign w:val="center"/>
          </w:tcPr>
          <w:p w14:paraId="5251D939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9074397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6B8B034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464C8525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9CB682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125971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FE1114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E2071D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7037D9C5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AA4CAF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054CA1A1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67E15EF9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C056D38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4" w:type="dxa"/>
            <w:vAlign w:val="center"/>
          </w:tcPr>
          <w:p w14:paraId="073BD35D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14942" w:rsidRPr="00860071" w14:paraId="7969A917" w14:textId="77777777" w:rsidTr="00B72F92">
        <w:tc>
          <w:tcPr>
            <w:tcW w:w="710" w:type="dxa"/>
            <w:vAlign w:val="center"/>
          </w:tcPr>
          <w:p w14:paraId="30B81B5B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21FE2D2E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13" w:type="dxa"/>
            <w:vAlign w:val="center"/>
          </w:tcPr>
          <w:p w14:paraId="2F17FD40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465B5B4A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[002179]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Алгебра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и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чисел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Algebra and Number Theory</w:t>
            </w:r>
          </w:p>
        </w:tc>
        <w:tc>
          <w:tcPr>
            <w:tcW w:w="1418" w:type="dxa"/>
          </w:tcPr>
          <w:p w14:paraId="39C9F3F5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6" w:type="dxa"/>
            <w:vAlign w:val="center"/>
          </w:tcPr>
          <w:p w14:paraId="13A0E230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4" w:type="dxa"/>
            <w:vAlign w:val="center"/>
          </w:tcPr>
          <w:p w14:paraId="1E11F94C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959261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F1D6ECD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4" w:type="dxa"/>
            <w:vAlign w:val="center"/>
          </w:tcPr>
          <w:p w14:paraId="173086F7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B67910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24F31A7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30C184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7CA35E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6" w:type="dxa"/>
            <w:vAlign w:val="center"/>
          </w:tcPr>
          <w:p w14:paraId="589432C0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6BD547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6BE1E35A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73</w:t>
            </w:r>
          </w:p>
        </w:tc>
        <w:tc>
          <w:tcPr>
            <w:tcW w:w="424" w:type="dxa"/>
            <w:vAlign w:val="center"/>
          </w:tcPr>
          <w:p w14:paraId="53DBD660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3BC0342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594" w:type="dxa"/>
            <w:vAlign w:val="center"/>
          </w:tcPr>
          <w:p w14:paraId="4ED5C169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14942" w:rsidRPr="00860071" w14:paraId="48916472" w14:textId="77777777" w:rsidTr="00B72F92">
        <w:tc>
          <w:tcPr>
            <w:tcW w:w="710" w:type="dxa"/>
            <w:vAlign w:val="center"/>
          </w:tcPr>
          <w:p w14:paraId="6588D04A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4CAB8751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13" w:type="dxa"/>
            <w:vAlign w:val="center"/>
          </w:tcPr>
          <w:p w14:paraId="6B72FF7F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35C09982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[066851]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Адаптация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и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обучение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в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Университете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ЭО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14:paraId="38CDD922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4C0FBD13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12D565EF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B4481C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3F1C2F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2A2911E4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A01101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B8F72F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EF72CE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143388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2409DB6C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33911B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3A528E9A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4" w:type="dxa"/>
            <w:vAlign w:val="center"/>
          </w:tcPr>
          <w:p w14:paraId="0C3582F7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BEDE91C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7114DDE4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814942" w:rsidRPr="00860071" w14:paraId="537765C4" w14:textId="77777777" w:rsidTr="00B72F92">
        <w:tc>
          <w:tcPr>
            <w:tcW w:w="14786" w:type="dxa"/>
            <w:gridSpan w:val="20"/>
            <w:vAlign w:val="center"/>
          </w:tcPr>
          <w:p w14:paraId="0CC7438E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814942" w:rsidRPr="00860071" w14:paraId="4A6094AE" w14:textId="77777777" w:rsidTr="00B72F92">
        <w:tc>
          <w:tcPr>
            <w:tcW w:w="14786" w:type="dxa"/>
            <w:gridSpan w:val="20"/>
            <w:vAlign w:val="center"/>
          </w:tcPr>
          <w:p w14:paraId="2687FF79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814942" w:rsidRPr="00860071" w14:paraId="5FFFFFCE" w14:textId="77777777" w:rsidTr="00B72F92">
        <w:tc>
          <w:tcPr>
            <w:tcW w:w="14786" w:type="dxa"/>
            <w:gridSpan w:val="20"/>
            <w:vAlign w:val="center"/>
          </w:tcPr>
          <w:p w14:paraId="7634BB3D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Английский язык, Траектория 1 (0 - В2)</w:t>
            </w:r>
          </w:p>
        </w:tc>
      </w:tr>
      <w:tr w:rsidR="00814942" w:rsidRPr="00860071" w14:paraId="2E2020FC" w14:textId="77777777" w:rsidTr="00B72F92">
        <w:tc>
          <w:tcPr>
            <w:tcW w:w="710" w:type="dxa"/>
            <w:vAlign w:val="center"/>
          </w:tcPr>
          <w:p w14:paraId="7B056A5C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19CE342D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3" w:type="dxa"/>
            <w:vAlign w:val="center"/>
          </w:tcPr>
          <w:p w14:paraId="16B4536E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1EF15577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[700000] Английский язык (общ курс), 1 (0 – В2)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2B687A0B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621EBA3B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4FDB5927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F80057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31D4E9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4" w:type="dxa"/>
            <w:vAlign w:val="center"/>
          </w:tcPr>
          <w:p w14:paraId="2FC1B72D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9D0C98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F8F57D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EEA72F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9089B3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4EFF406A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3156F8AD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8" w:type="dxa"/>
            <w:vAlign w:val="center"/>
          </w:tcPr>
          <w:p w14:paraId="708EDA57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335B1F1D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9C55767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32B6E947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14942" w:rsidRPr="00860071" w14:paraId="4D723E79" w14:textId="77777777" w:rsidTr="00B72F92">
        <w:tc>
          <w:tcPr>
            <w:tcW w:w="14786" w:type="dxa"/>
            <w:gridSpan w:val="20"/>
            <w:vAlign w:val="center"/>
          </w:tcPr>
          <w:p w14:paraId="219E355F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Английский язык, Траектория 2 (А2 - В2)</w:t>
            </w:r>
          </w:p>
        </w:tc>
      </w:tr>
      <w:tr w:rsidR="00814942" w:rsidRPr="00860071" w14:paraId="599ECEBE" w14:textId="77777777" w:rsidTr="00B72F92">
        <w:tc>
          <w:tcPr>
            <w:tcW w:w="710" w:type="dxa"/>
            <w:vAlign w:val="center"/>
          </w:tcPr>
          <w:p w14:paraId="32D3944E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79ED40D6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3" w:type="dxa"/>
            <w:vAlign w:val="center"/>
          </w:tcPr>
          <w:p w14:paraId="1DDD3D0B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4B7B86AB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[700000] Английский язык (общ курс), 2 (А2 – В2)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5CEA2663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1DCF7CC2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3BF1DB52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779F26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213DC9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4" w:type="dxa"/>
            <w:vAlign w:val="center"/>
          </w:tcPr>
          <w:p w14:paraId="064C1EB7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1430C07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312F33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EC9C62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3821F6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197BA35A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7366406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3CA81A17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17FDAB04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99676F1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1C5DE820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14942" w:rsidRPr="00860071" w14:paraId="6AF14322" w14:textId="77777777" w:rsidTr="00B72F92">
        <w:tc>
          <w:tcPr>
            <w:tcW w:w="14786" w:type="dxa"/>
            <w:gridSpan w:val="20"/>
            <w:vAlign w:val="center"/>
          </w:tcPr>
          <w:p w14:paraId="3C6E34ED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Английский язык, Траектория 3 (В1 - В2)</w:t>
            </w:r>
          </w:p>
        </w:tc>
      </w:tr>
      <w:tr w:rsidR="00814942" w:rsidRPr="00860071" w14:paraId="49A2BF96" w14:textId="77777777" w:rsidTr="00B72F92">
        <w:tc>
          <w:tcPr>
            <w:tcW w:w="710" w:type="dxa"/>
            <w:vAlign w:val="center"/>
          </w:tcPr>
          <w:p w14:paraId="44A963CA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lastRenderedPageBreak/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316620B7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3" w:type="dxa"/>
            <w:vAlign w:val="center"/>
          </w:tcPr>
          <w:p w14:paraId="3601C846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7D6CFD51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[700000] Английский язык (общ курс), 3 (В1 – В2)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593F0F19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633329E4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3CDAFAAD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CF9970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3E2851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4" w:type="dxa"/>
            <w:vAlign w:val="center"/>
          </w:tcPr>
          <w:p w14:paraId="159D81F9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8FD910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873013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4C2D02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6772FB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74B2C512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93F4518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5B4A5F71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4F3C54F5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8940BDA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429783A9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14942" w:rsidRPr="00860071" w14:paraId="313746C3" w14:textId="77777777" w:rsidTr="00B72F92">
        <w:tc>
          <w:tcPr>
            <w:tcW w:w="14786" w:type="dxa"/>
            <w:gridSpan w:val="20"/>
            <w:vAlign w:val="center"/>
          </w:tcPr>
          <w:p w14:paraId="039CCB7E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Английский язык, Траектория 4 (В2 - В2+)</w:t>
            </w:r>
          </w:p>
        </w:tc>
      </w:tr>
      <w:tr w:rsidR="00814942" w:rsidRPr="00860071" w14:paraId="484998C0" w14:textId="77777777" w:rsidTr="00B72F92">
        <w:tc>
          <w:tcPr>
            <w:tcW w:w="710" w:type="dxa"/>
            <w:vAlign w:val="center"/>
          </w:tcPr>
          <w:p w14:paraId="30A28434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65B67ECD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3" w:type="dxa"/>
            <w:vAlign w:val="center"/>
          </w:tcPr>
          <w:p w14:paraId="252B7C5B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104E6888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[700000] Английский язык (общ курс), 4 (В2-В2+)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2B0CE919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295726B2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0F744080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DB2D10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5CB25A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4" w:type="dxa"/>
            <w:vAlign w:val="center"/>
          </w:tcPr>
          <w:p w14:paraId="47330421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B32533D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FF832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D15003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1F73F42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75429B58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174E6D0B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36B9EC07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15A0A8C1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F76B048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17558E87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14942" w:rsidRPr="00860071" w14:paraId="24E278C8" w14:textId="77777777" w:rsidTr="00B72F92">
        <w:tc>
          <w:tcPr>
            <w:tcW w:w="14786" w:type="dxa"/>
            <w:gridSpan w:val="20"/>
            <w:vAlign w:val="center"/>
          </w:tcPr>
          <w:p w14:paraId="4A75D112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 xml:space="preserve">ТРАЕКТОРИЯ 1 (РКИ) (проходной балл ТРКИ–1/результат входного тестирования: </w:t>
            </w:r>
            <w:proofErr w:type="gramStart"/>
            <w:r w:rsidRPr="00860071">
              <w:rPr>
                <w:rFonts w:ascii="Times New Roman" w:hAnsi="Times New Roman"/>
                <w:b/>
              </w:rPr>
              <w:t>65-82</w:t>
            </w:r>
            <w:proofErr w:type="gramEnd"/>
            <w:r w:rsidRPr="00860071">
              <w:rPr>
                <w:rFonts w:ascii="Times New Roman" w:hAnsi="Times New Roman"/>
                <w:b/>
              </w:rPr>
              <w:t xml:space="preserve">% по всем </w:t>
            </w:r>
            <w:proofErr w:type="spellStart"/>
            <w:r w:rsidRPr="00860071">
              <w:rPr>
                <w:rFonts w:ascii="Times New Roman" w:hAnsi="Times New Roman"/>
                <w:b/>
              </w:rPr>
              <w:t>субтестам</w:t>
            </w:r>
            <w:proofErr w:type="spellEnd"/>
            <w:r w:rsidRPr="00860071">
              <w:rPr>
                <w:rFonts w:ascii="Times New Roman" w:hAnsi="Times New Roman"/>
                <w:b/>
              </w:rPr>
              <w:t>)</w:t>
            </w:r>
          </w:p>
        </w:tc>
      </w:tr>
      <w:tr w:rsidR="00814942" w:rsidRPr="00860071" w14:paraId="143647FA" w14:textId="77777777" w:rsidTr="00B72F92">
        <w:tc>
          <w:tcPr>
            <w:tcW w:w="710" w:type="dxa"/>
            <w:vAlign w:val="center"/>
          </w:tcPr>
          <w:p w14:paraId="1F4050F2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016E27EA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3" w:type="dxa"/>
            <w:vAlign w:val="center"/>
          </w:tcPr>
          <w:p w14:paraId="79FDE0DF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1BA8B2F1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 xml:space="preserve">[800000] Русский язык как иностранный (общ курс),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рки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1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 xml:space="preserve">Russian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as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a Foreign Language</w:t>
            </w:r>
          </w:p>
        </w:tc>
        <w:tc>
          <w:tcPr>
            <w:tcW w:w="1418" w:type="dxa"/>
          </w:tcPr>
          <w:p w14:paraId="31E5842B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4D0C3D70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699DC707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E95379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34336E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4" w:type="dxa"/>
            <w:vAlign w:val="center"/>
          </w:tcPr>
          <w:p w14:paraId="7BA5E111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B84EC6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B2D6AD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E26F09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CA6AFB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667720A8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032CC871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8" w:type="dxa"/>
            <w:vAlign w:val="center"/>
          </w:tcPr>
          <w:p w14:paraId="681250BE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21B083FC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BC427CD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7F37A15C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14942" w:rsidRPr="00860071" w14:paraId="58EC7266" w14:textId="77777777" w:rsidTr="00B72F92">
        <w:tc>
          <w:tcPr>
            <w:tcW w:w="14786" w:type="dxa"/>
            <w:gridSpan w:val="20"/>
            <w:vAlign w:val="center"/>
          </w:tcPr>
          <w:p w14:paraId="0173F78C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 xml:space="preserve">ТРАЕКТОРИЯ 2 (РКИ) (проходной балл ТРКИ–1/результат входного тестирования: более 83% по всем </w:t>
            </w:r>
            <w:proofErr w:type="spellStart"/>
            <w:r w:rsidRPr="00860071">
              <w:rPr>
                <w:rFonts w:ascii="Times New Roman" w:hAnsi="Times New Roman"/>
                <w:b/>
              </w:rPr>
              <w:t>субтестам</w:t>
            </w:r>
            <w:proofErr w:type="spellEnd"/>
            <w:r w:rsidRPr="00860071">
              <w:rPr>
                <w:rFonts w:ascii="Times New Roman" w:hAnsi="Times New Roman"/>
                <w:b/>
              </w:rPr>
              <w:t>)</w:t>
            </w:r>
          </w:p>
        </w:tc>
      </w:tr>
      <w:tr w:rsidR="00814942" w:rsidRPr="00860071" w14:paraId="4D4C6A6D" w14:textId="77777777" w:rsidTr="00B72F92">
        <w:tc>
          <w:tcPr>
            <w:tcW w:w="710" w:type="dxa"/>
            <w:vAlign w:val="center"/>
          </w:tcPr>
          <w:p w14:paraId="01EDAA45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15A9D7A2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3" w:type="dxa"/>
            <w:vAlign w:val="center"/>
          </w:tcPr>
          <w:p w14:paraId="2FC22F08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479313D5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рки2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 xml:space="preserve">Russian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as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a Foreign Language</w:t>
            </w:r>
          </w:p>
        </w:tc>
        <w:tc>
          <w:tcPr>
            <w:tcW w:w="1418" w:type="dxa"/>
          </w:tcPr>
          <w:p w14:paraId="706CA89E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138DB83A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3EE1423E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B70EB3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BBE27D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4" w:type="dxa"/>
            <w:vAlign w:val="center"/>
          </w:tcPr>
          <w:p w14:paraId="79EC99BE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D3010B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DBAF94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EB9D86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0718EF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4454814F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8F19088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6642B3A1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27F21C01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E291727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5969DCE7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814942" w:rsidRPr="00860071" w14:paraId="7AADEA76" w14:textId="77777777" w:rsidTr="00B72F92">
        <w:tc>
          <w:tcPr>
            <w:tcW w:w="14786" w:type="dxa"/>
            <w:gridSpan w:val="20"/>
            <w:vAlign w:val="center"/>
          </w:tcPr>
          <w:p w14:paraId="079BAFA4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814942" w:rsidRPr="00860071" w14:paraId="4EFFADFF" w14:textId="77777777" w:rsidTr="00B72F92">
        <w:tc>
          <w:tcPr>
            <w:tcW w:w="14786" w:type="dxa"/>
            <w:gridSpan w:val="20"/>
            <w:vAlign w:val="center"/>
          </w:tcPr>
          <w:p w14:paraId="7D08A06F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814942" w:rsidRPr="00860071" w14:paraId="6DA07DB2" w14:textId="77777777" w:rsidTr="00B72F92">
        <w:tc>
          <w:tcPr>
            <w:tcW w:w="14786" w:type="dxa"/>
            <w:gridSpan w:val="20"/>
            <w:vAlign w:val="center"/>
          </w:tcPr>
          <w:p w14:paraId="41C2EA3A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С02. Семестр 2</w:t>
            </w:r>
          </w:p>
        </w:tc>
      </w:tr>
      <w:tr w:rsidR="00814942" w:rsidRPr="00860071" w14:paraId="2DEC3D16" w14:textId="77777777" w:rsidTr="00B72F92">
        <w:tc>
          <w:tcPr>
            <w:tcW w:w="14786" w:type="dxa"/>
            <w:gridSpan w:val="20"/>
            <w:vAlign w:val="center"/>
          </w:tcPr>
          <w:p w14:paraId="41031292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814942" w:rsidRPr="00860071" w14:paraId="750A8A17" w14:textId="77777777" w:rsidTr="00B72F92">
        <w:tc>
          <w:tcPr>
            <w:tcW w:w="710" w:type="dxa"/>
            <w:vAlign w:val="center"/>
          </w:tcPr>
          <w:p w14:paraId="5AF04ADC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4F74B9E8" w14:textId="321876DF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26" w:author="Yurii Litvinov" w:date="2023-01-23T19:52:00Z">
              <w:r w:rsidRPr="00860071" w:rsidDel="00D116D7">
                <w:rPr>
                  <w:rFonts w:ascii="Times New Roman" w:hAnsi="Times New Roman"/>
                  <w:sz w:val="16"/>
                  <w:szCs w:val="16"/>
                </w:rPr>
                <w:delText>5</w:delText>
              </w:r>
            </w:del>
            <w:ins w:id="27" w:author="Yurii Litvinov" w:date="2023-01-23T19:52:00Z">
              <w:r w:rsidR="00D116D7">
                <w:rPr>
                  <w:rFonts w:ascii="Times New Roman" w:hAnsi="Times New Roman"/>
                  <w:sz w:val="16"/>
                  <w:szCs w:val="16"/>
                </w:rPr>
                <w:t>4</w:t>
              </w:r>
            </w:ins>
          </w:p>
        </w:tc>
        <w:tc>
          <w:tcPr>
            <w:tcW w:w="813" w:type="dxa"/>
            <w:vAlign w:val="center"/>
          </w:tcPr>
          <w:p w14:paraId="4C0CC6E8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1379304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[002213] Геометрия и топология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Geometry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Topology</w:t>
            </w:r>
            <w:proofErr w:type="spellEnd"/>
          </w:p>
        </w:tc>
        <w:tc>
          <w:tcPr>
            <w:tcW w:w="1418" w:type="dxa"/>
          </w:tcPr>
          <w:p w14:paraId="6C0FC709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6" w:type="dxa"/>
            <w:vAlign w:val="center"/>
          </w:tcPr>
          <w:p w14:paraId="34538228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4" w:type="dxa"/>
            <w:vAlign w:val="center"/>
          </w:tcPr>
          <w:p w14:paraId="02B502F0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3E72D2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7C7E6FC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4" w:type="dxa"/>
            <w:vAlign w:val="center"/>
          </w:tcPr>
          <w:p w14:paraId="4AF55CB0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F1B19E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37C087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E1FBD9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877099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6" w:type="dxa"/>
            <w:vAlign w:val="center"/>
          </w:tcPr>
          <w:p w14:paraId="0BF78357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764758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219BD14A" w14:textId="47781C7D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28" w:author="Yurii Litvinov" w:date="2023-01-23T19:51:00Z">
              <w:r w:rsidRPr="00860071" w:rsidDel="00D116D7">
                <w:rPr>
                  <w:rFonts w:ascii="Times New Roman" w:hAnsi="Times New Roman"/>
                  <w:sz w:val="16"/>
                  <w:szCs w:val="16"/>
                </w:rPr>
                <w:delText>73</w:delText>
              </w:r>
            </w:del>
            <w:ins w:id="29" w:author="Yurii Litvinov" w:date="2023-01-23T19:51:00Z">
              <w:r w:rsidR="00D116D7">
                <w:rPr>
                  <w:rFonts w:ascii="Times New Roman" w:hAnsi="Times New Roman"/>
                  <w:sz w:val="16"/>
                  <w:szCs w:val="16"/>
                </w:rPr>
                <w:t>37</w:t>
              </w:r>
            </w:ins>
          </w:p>
        </w:tc>
        <w:tc>
          <w:tcPr>
            <w:tcW w:w="424" w:type="dxa"/>
            <w:vAlign w:val="center"/>
          </w:tcPr>
          <w:p w14:paraId="71B8C0F2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7CF058A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594" w:type="dxa"/>
            <w:vAlign w:val="center"/>
          </w:tcPr>
          <w:p w14:paraId="3C146243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14942" w:rsidRPr="00860071" w14:paraId="3C956B45" w14:textId="77777777" w:rsidTr="00B72F92">
        <w:tc>
          <w:tcPr>
            <w:tcW w:w="710" w:type="dxa"/>
            <w:vAlign w:val="center"/>
          </w:tcPr>
          <w:p w14:paraId="306087D2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024759AF" w14:textId="0E4DF5E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30" w:author="Yurii Litvinov" w:date="2023-01-23T19:52:00Z">
              <w:r w:rsidRPr="00860071" w:rsidDel="00D116D7">
                <w:rPr>
                  <w:rFonts w:ascii="Times New Roman" w:hAnsi="Times New Roman"/>
                  <w:sz w:val="16"/>
                  <w:szCs w:val="16"/>
                </w:rPr>
                <w:delText>2</w:delText>
              </w:r>
            </w:del>
            <w:ins w:id="31" w:author="Yurii Litvinov" w:date="2023-01-23T19:52:00Z">
              <w:r w:rsidR="00D116D7">
                <w:rPr>
                  <w:rFonts w:ascii="Times New Roman" w:hAnsi="Times New Roman"/>
                  <w:sz w:val="16"/>
                  <w:szCs w:val="16"/>
                </w:rPr>
                <w:t>3</w:t>
              </w:r>
            </w:ins>
          </w:p>
        </w:tc>
        <w:tc>
          <w:tcPr>
            <w:tcW w:w="813" w:type="dxa"/>
            <w:vAlign w:val="center"/>
          </w:tcPr>
          <w:p w14:paraId="0648529D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 xml:space="preserve">ОПК-1, ОПК-2, ПКП-1, ПКП-3, ПКП-4,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lastRenderedPageBreak/>
              <w:t>УК-1, УК-2, УКБ-2, УКБ-3</w:t>
            </w:r>
          </w:p>
        </w:tc>
        <w:tc>
          <w:tcPr>
            <w:tcW w:w="4252" w:type="dxa"/>
          </w:tcPr>
          <w:p w14:paraId="1F9601D1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lastRenderedPageBreak/>
              <w:t>[002180] Дискретная математика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Discrete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Mathematics</w:t>
            </w:r>
            <w:proofErr w:type="spellEnd"/>
          </w:p>
        </w:tc>
        <w:tc>
          <w:tcPr>
            <w:tcW w:w="1418" w:type="dxa"/>
          </w:tcPr>
          <w:p w14:paraId="58D082E9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6" w:type="dxa"/>
            <w:vAlign w:val="center"/>
          </w:tcPr>
          <w:p w14:paraId="523B06FD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4" w:type="dxa"/>
            <w:vAlign w:val="center"/>
          </w:tcPr>
          <w:p w14:paraId="3D87EE14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C54AC3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5D1D7FC" w14:textId="12839594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32" w:author="Yurii Litvinov" w:date="2023-01-23T19:52:00Z">
              <w:r w:rsidRPr="00860071" w:rsidDel="00D116D7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  <w:ins w:id="33" w:author="Yurii Litvinov" w:date="2023-01-23T19:52:00Z">
              <w:r w:rsidR="00D116D7">
                <w:rPr>
                  <w:rFonts w:ascii="Times New Roman" w:hAnsi="Times New Roman"/>
                  <w:sz w:val="16"/>
                  <w:szCs w:val="16"/>
                </w:rPr>
                <w:t>16</w:t>
              </w:r>
            </w:ins>
          </w:p>
        </w:tc>
        <w:tc>
          <w:tcPr>
            <w:tcW w:w="424" w:type="dxa"/>
            <w:vAlign w:val="center"/>
          </w:tcPr>
          <w:p w14:paraId="5E579A6A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CBB35E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ACF556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4CDC6E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B128ED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767BD214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373C22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6D0AA95C" w14:textId="6419EDC9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34" w:author="Yurii Litvinov" w:date="2023-01-23T19:51:00Z">
              <w:r w:rsidRPr="00860071" w:rsidDel="00D116D7">
                <w:rPr>
                  <w:rFonts w:ascii="Times New Roman" w:hAnsi="Times New Roman"/>
                  <w:sz w:val="16"/>
                  <w:szCs w:val="16"/>
                </w:rPr>
                <w:delText>10</w:delText>
              </w:r>
            </w:del>
            <w:ins w:id="35" w:author="Yurii Litvinov" w:date="2023-01-23T19:51:00Z">
              <w:r w:rsidR="00D116D7">
                <w:rPr>
                  <w:rFonts w:ascii="Times New Roman" w:hAnsi="Times New Roman"/>
                  <w:sz w:val="16"/>
                  <w:szCs w:val="16"/>
                </w:rPr>
                <w:t>30</w:t>
              </w:r>
            </w:ins>
          </w:p>
        </w:tc>
        <w:tc>
          <w:tcPr>
            <w:tcW w:w="424" w:type="dxa"/>
            <w:vAlign w:val="center"/>
          </w:tcPr>
          <w:p w14:paraId="4D10136D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CC610BD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4" w:type="dxa"/>
            <w:vAlign w:val="center"/>
          </w:tcPr>
          <w:p w14:paraId="557D2230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14942" w:rsidRPr="00860071" w14:paraId="27E95E95" w14:textId="77777777" w:rsidTr="00B72F92">
        <w:tc>
          <w:tcPr>
            <w:tcW w:w="710" w:type="dxa"/>
            <w:vMerge w:val="restart"/>
            <w:vAlign w:val="center"/>
          </w:tcPr>
          <w:p w14:paraId="4B411C1E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Merge w:val="restart"/>
            <w:vAlign w:val="center"/>
          </w:tcPr>
          <w:p w14:paraId="1BE093E0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13" w:type="dxa"/>
            <w:vMerge w:val="restart"/>
            <w:vAlign w:val="center"/>
          </w:tcPr>
          <w:p w14:paraId="1195BE36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38AEDC2F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дополн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),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Physical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 w:val="restart"/>
          </w:tcPr>
          <w:p w14:paraId="2741C441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6" w:type="dxa"/>
            <w:vAlign w:val="center"/>
          </w:tcPr>
          <w:p w14:paraId="2112A88A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63D86F14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2A2DE8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2FD660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4" w:type="dxa"/>
            <w:vAlign w:val="center"/>
          </w:tcPr>
          <w:p w14:paraId="28400A74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DDC075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2D2ACF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D02D06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D5C399C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6" w:type="dxa"/>
            <w:vAlign w:val="center"/>
          </w:tcPr>
          <w:p w14:paraId="561B0E61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03910D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0EE09C8E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59E2BE97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AB679E0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756E6A1A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14942" w:rsidRPr="00860071" w14:paraId="51CA8985" w14:textId="77777777" w:rsidTr="00B72F92">
        <w:tc>
          <w:tcPr>
            <w:tcW w:w="710" w:type="dxa"/>
            <w:vMerge/>
            <w:vAlign w:val="center"/>
          </w:tcPr>
          <w:p w14:paraId="3EDE4CC6" w14:textId="77777777" w:rsidR="00814942" w:rsidRPr="00860071" w:rsidRDefault="00814942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71342F2E" w14:textId="77777777" w:rsidR="00814942" w:rsidRPr="00860071" w:rsidRDefault="00814942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7A02DD16" w14:textId="77777777" w:rsidR="00814942" w:rsidRPr="00860071" w:rsidRDefault="00814942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AE88C0D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оздор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),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Physical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2651C0B1" w14:textId="77777777" w:rsidR="00814942" w:rsidRPr="00860071" w:rsidRDefault="00814942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295A0458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7D6566BA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22E7B4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1FC139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4" w:type="dxa"/>
            <w:vAlign w:val="center"/>
          </w:tcPr>
          <w:p w14:paraId="0144A9F0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3803FA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FD529A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56DFE0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DD746A7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6" w:type="dxa"/>
            <w:vAlign w:val="center"/>
          </w:tcPr>
          <w:p w14:paraId="56BE49EF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274AC9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476CEF9D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393137C5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0356353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0B302A11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14942" w:rsidRPr="00860071" w14:paraId="507A6BE7" w14:textId="77777777" w:rsidTr="00B72F92">
        <w:tc>
          <w:tcPr>
            <w:tcW w:w="710" w:type="dxa"/>
            <w:vMerge/>
            <w:vAlign w:val="center"/>
          </w:tcPr>
          <w:p w14:paraId="620A87C2" w14:textId="77777777" w:rsidR="00814942" w:rsidRPr="00860071" w:rsidRDefault="00814942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49071284" w14:textId="77777777" w:rsidR="00814942" w:rsidRPr="00860071" w:rsidRDefault="00814942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2F5E2127" w14:textId="77777777" w:rsidR="00814942" w:rsidRPr="00860071" w:rsidRDefault="00814942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92AAEC8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 xml:space="preserve">[900000] Физическая культура и спорт (основной),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Physical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058011CA" w14:textId="77777777" w:rsidR="00814942" w:rsidRPr="00860071" w:rsidRDefault="00814942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1D3731C6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697D4607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F4773A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8EA924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4" w:type="dxa"/>
            <w:vAlign w:val="center"/>
          </w:tcPr>
          <w:p w14:paraId="11FB7EFB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431FCC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27D34A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E1933B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4D9EDA3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6" w:type="dxa"/>
            <w:vAlign w:val="center"/>
          </w:tcPr>
          <w:p w14:paraId="777E70AF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B5EE0C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067A2199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166798E4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F61200C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6C172F31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14942" w:rsidRPr="00860071" w14:paraId="2E0287C9" w14:textId="77777777" w:rsidTr="00B72F92">
        <w:tc>
          <w:tcPr>
            <w:tcW w:w="710" w:type="dxa"/>
            <w:vMerge/>
            <w:vAlign w:val="center"/>
          </w:tcPr>
          <w:p w14:paraId="038A5590" w14:textId="77777777" w:rsidR="00814942" w:rsidRPr="00860071" w:rsidRDefault="00814942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6D012437" w14:textId="77777777" w:rsidR="00814942" w:rsidRPr="00860071" w:rsidRDefault="00814942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5FD746F1" w14:textId="77777777" w:rsidR="00814942" w:rsidRPr="00860071" w:rsidRDefault="00814942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0C97A38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прог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эл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обуч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),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Physical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2C629B0D" w14:textId="77777777" w:rsidR="00814942" w:rsidRPr="00860071" w:rsidRDefault="00814942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5DE2F9FE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679D6EEC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DB531EC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48EA93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475BD9F3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9C5233C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E5741D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A442AC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9E748E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6" w:type="dxa"/>
            <w:vAlign w:val="center"/>
          </w:tcPr>
          <w:p w14:paraId="08EA7502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2597864D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4107F0C5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68AC8344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D34AF68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2939EB3F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14942" w:rsidRPr="00860071" w14:paraId="53C58008" w14:textId="77777777" w:rsidTr="00B72F92">
        <w:tc>
          <w:tcPr>
            <w:tcW w:w="710" w:type="dxa"/>
            <w:vMerge/>
            <w:vAlign w:val="center"/>
          </w:tcPr>
          <w:p w14:paraId="321FF0D4" w14:textId="77777777" w:rsidR="00814942" w:rsidRPr="00860071" w:rsidRDefault="00814942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0E66C172" w14:textId="77777777" w:rsidR="00814942" w:rsidRPr="00860071" w:rsidRDefault="00814942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1717F062" w14:textId="77777777" w:rsidR="00814942" w:rsidRPr="00860071" w:rsidRDefault="00814942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C6D9B66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 xml:space="preserve">[900000] Физическая культура и спорт (спорт),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Physical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63EF4995" w14:textId="77777777" w:rsidR="00814942" w:rsidRPr="00860071" w:rsidRDefault="00814942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6DE6B570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46CB817F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33D010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C1B101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4" w:type="dxa"/>
            <w:vAlign w:val="center"/>
          </w:tcPr>
          <w:p w14:paraId="0FB0603D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68B4B6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E99EEE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82F132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26BD1C0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6" w:type="dxa"/>
            <w:vAlign w:val="center"/>
          </w:tcPr>
          <w:p w14:paraId="4D5A6A45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ABC9C3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7967F881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24B575AF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0708820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58230D63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814942" w:rsidRPr="00860071" w14:paraId="3176CD2E" w14:textId="77777777" w:rsidTr="00B72F92">
        <w:tc>
          <w:tcPr>
            <w:tcW w:w="710" w:type="dxa"/>
            <w:vAlign w:val="center"/>
          </w:tcPr>
          <w:p w14:paraId="5ACD906A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1B2A26B9" w14:textId="5B9B0DF3" w:rsidR="00814942" w:rsidRPr="00860071" w:rsidRDefault="00510216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3" w:type="dxa"/>
            <w:vAlign w:val="center"/>
          </w:tcPr>
          <w:p w14:paraId="1D0BF2C8" w14:textId="77777777" w:rsidR="002B155A" w:rsidRDefault="002B155A" w:rsidP="002B155A">
            <w:pPr>
              <w:spacing w:after="0"/>
              <w:jc w:val="center"/>
              <w:rPr>
                <w:ins w:id="36" w:author="Yurii Litvinov" w:date="2023-01-22T14:28:00Z"/>
                <w:rFonts w:ascii="Times New Roman" w:hAnsi="Times New Roman"/>
                <w:sz w:val="16"/>
                <w:szCs w:val="16"/>
              </w:rPr>
            </w:pPr>
            <w:ins w:id="37" w:author="Yurii Litvinov" w:date="2023-01-22T14:28:00Z">
              <w:r>
                <w:rPr>
                  <w:rFonts w:ascii="Times New Roman" w:hAnsi="Times New Roman"/>
                  <w:sz w:val="16"/>
                  <w:szCs w:val="16"/>
                </w:rPr>
                <w:t>ОПК-1,</w:t>
              </w:r>
            </w:ins>
          </w:p>
          <w:p w14:paraId="6E6D9F45" w14:textId="77777777" w:rsidR="002B155A" w:rsidRDefault="002B155A" w:rsidP="002B155A">
            <w:pPr>
              <w:spacing w:after="0"/>
              <w:jc w:val="center"/>
              <w:rPr>
                <w:ins w:id="38" w:author="Yurii Litvinov" w:date="2023-01-22T14:28:00Z"/>
                <w:rFonts w:ascii="Times New Roman" w:hAnsi="Times New Roman"/>
                <w:sz w:val="16"/>
                <w:szCs w:val="16"/>
              </w:rPr>
            </w:pPr>
            <w:ins w:id="39" w:author="Yurii Litvinov" w:date="2023-01-22T14:28:00Z">
              <w:r w:rsidRPr="00860071">
                <w:rPr>
                  <w:rFonts w:ascii="Times New Roman" w:hAnsi="Times New Roman"/>
                  <w:sz w:val="16"/>
                  <w:szCs w:val="16"/>
                </w:rPr>
                <w:t>ОПК-2,</w:t>
              </w:r>
            </w:ins>
          </w:p>
          <w:p w14:paraId="7E84183E" w14:textId="77777777" w:rsidR="002B155A" w:rsidRDefault="002B155A" w:rsidP="002B155A">
            <w:pPr>
              <w:spacing w:after="0"/>
              <w:jc w:val="center"/>
              <w:rPr>
                <w:ins w:id="40" w:author="Yurii Litvinov" w:date="2023-01-22T14:28:00Z"/>
                <w:rFonts w:ascii="Times New Roman" w:hAnsi="Times New Roman"/>
                <w:sz w:val="16"/>
                <w:szCs w:val="16"/>
              </w:rPr>
            </w:pPr>
            <w:ins w:id="41" w:author="Yurii Litvinov" w:date="2023-01-22T14:28:00Z">
              <w:r>
                <w:rPr>
                  <w:rFonts w:ascii="Times New Roman" w:hAnsi="Times New Roman"/>
                  <w:sz w:val="16"/>
                  <w:szCs w:val="16"/>
                </w:rPr>
                <w:t>ОПК-3,</w:t>
              </w:r>
              <w:r w:rsidRPr="00860071">
                <w:rPr>
                  <w:rFonts w:ascii="Times New Roman" w:hAnsi="Times New Roman"/>
                  <w:sz w:val="16"/>
                  <w:szCs w:val="16"/>
                </w:rPr>
                <w:t xml:space="preserve"> ОПК-4, ОПК-5,</w:t>
              </w:r>
            </w:ins>
          </w:p>
          <w:p w14:paraId="2CA2FE3B" w14:textId="77777777" w:rsidR="002B155A" w:rsidRDefault="002B155A" w:rsidP="002B155A">
            <w:pPr>
              <w:spacing w:after="0"/>
              <w:jc w:val="center"/>
              <w:rPr>
                <w:ins w:id="42" w:author="Yurii Litvinov" w:date="2023-01-22T14:28:00Z"/>
                <w:rFonts w:ascii="Times New Roman" w:hAnsi="Times New Roman"/>
                <w:sz w:val="16"/>
                <w:szCs w:val="16"/>
              </w:rPr>
            </w:pPr>
            <w:ins w:id="43" w:author="Yurii Litvinov" w:date="2023-01-22T14:28:00Z">
              <w:r>
                <w:rPr>
                  <w:rFonts w:ascii="Times New Roman" w:hAnsi="Times New Roman"/>
                  <w:sz w:val="16"/>
                  <w:szCs w:val="16"/>
                </w:rPr>
                <w:t>ПКА-1,</w:t>
              </w:r>
              <w:r w:rsidRPr="00860071">
                <w:rPr>
                  <w:rFonts w:ascii="Times New Roman" w:hAnsi="Times New Roman"/>
                  <w:sz w:val="16"/>
                  <w:szCs w:val="16"/>
                </w:rPr>
                <w:t xml:space="preserve"> ПКП-3, ПКП-4,</w:t>
              </w:r>
            </w:ins>
          </w:p>
          <w:p w14:paraId="03FFF315" w14:textId="77777777" w:rsidR="002B155A" w:rsidRDefault="002B155A" w:rsidP="002B155A">
            <w:pPr>
              <w:spacing w:after="0"/>
              <w:jc w:val="center"/>
              <w:rPr>
                <w:ins w:id="44" w:author="Yurii Litvinov" w:date="2023-01-22T14:28:00Z"/>
                <w:rFonts w:ascii="Times New Roman" w:hAnsi="Times New Roman"/>
                <w:sz w:val="16"/>
                <w:szCs w:val="16"/>
              </w:rPr>
            </w:pPr>
            <w:ins w:id="45" w:author="Yurii Litvinov" w:date="2023-01-22T14:28:00Z">
              <w:r>
                <w:rPr>
                  <w:rFonts w:ascii="Times New Roman" w:hAnsi="Times New Roman"/>
                  <w:sz w:val="16"/>
                  <w:szCs w:val="16"/>
                </w:rPr>
                <w:t>ПКП-5,</w:t>
              </w:r>
            </w:ins>
          </w:p>
          <w:p w14:paraId="0D1D1159" w14:textId="77777777" w:rsidR="002B155A" w:rsidRDefault="002B155A" w:rsidP="002B155A">
            <w:pPr>
              <w:spacing w:after="0"/>
              <w:jc w:val="center"/>
              <w:rPr>
                <w:ins w:id="46" w:author="Yurii Litvinov" w:date="2023-01-22T14:28:00Z"/>
                <w:rFonts w:ascii="Times New Roman" w:hAnsi="Times New Roman"/>
                <w:sz w:val="16"/>
                <w:szCs w:val="16"/>
              </w:rPr>
            </w:pPr>
            <w:ins w:id="47" w:author="Yurii Litvinov" w:date="2023-01-22T14:28:00Z">
              <w:r>
                <w:rPr>
                  <w:rFonts w:ascii="Times New Roman" w:hAnsi="Times New Roman"/>
                  <w:sz w:val="16"/>
                  <w:szCs w:val="16"/>
                </w:rPr>
                <w:t>ПКП-6,</w:t>
              </w:r>
            </w:ins>
          </w:p>
          <w:p w14:paraId="2F2F36F5" w14:textId="77777777" w:rsidR="002B155A" w:rsidRDefault="002B155A" w:rsidP="002B155A">
            <w:pPr>
              <w:spacing w:after="0"/>
              <w:jc w:val="center"/>
              <w:rPr>
                <w:ins w:id="48" w:author="Yurii Litvinov" w:date="2023-01-22T14:28:00Z"/>
                <w:rFonts w:ascii="Times New Roman" w:hAnsi="Times New Roman"/>
                <w:sz w:val="16"/>
                <w:szCs w:val="16"/>
              </w:rPr>
            </w:pPr>
            <w:ins w:id="49" w:author="Yurii Litvinov" w:date="2023-01-22T14:28:00Z">
              <w:r>
                <w:rPr>
                  <w:rFonts w:ascii="Times New Roman" w:hAnsi="Times New Roman"/>
                  <w:sz w:val="16"/>
                  <w:szCs w:val="16"/>
                </w:rPr>
                <w:lastRenderedPageBreak/>
                <w:t>ПКП-7,</w:t>
              </w:r>
            </w:ins>
          </w:p>
          <w:p w14:paraId="415C349D" w14:textId="77777777" w:rsidR="002B155A" w:rsidRDefault="002B155A" w:rsidP="002B155A">
            <w:pPr>
              <w:spacing w:after="0"/>
              <w:jc w:val="center"/>
              <w:rPr>
                <w:ins w:id="50" w:author="Yurii Litvinov" w:date="2023-01-22T14:28:00Z"/>
                <w:rFonts w:ascii="Times New Roman" w:hAnsi="Times New Roman"/>
                <w:sz w:val="16"/>
                <w:szCs w:val="16"/>
              </w:rPr>
            </w:pPr>
            <w:ins w:id="51" w:author="Yurii Litvinov" w:date="2023-01-22T14:28:00Z">
              <w:r>
                <w:rPr>
                  <w:rFonts w:ascii="Times New Roman" w:hAnsi="Times New Roman"/>
                  <w:sz w:val="16"/>
                  <w:szCs w:val="16"/>
                </w:rPr>
                <w:t>ПКП-8,</w:t>
              </w:r>
            </w:ins>
          </w:p>
          <w:p w14:paraId="3B1C567B" w14:textId="095B3C30" w:rsidR="00814942" w:rsidRPr="00860071" w:rsidRDefault="002B155A" w:rsidP="002B155A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ins w:id="52" w:author="Yurii Litvinov" w:date="2023-01-22T14:28:00Z">
              <w:r>
                <w:rPr>
                  <w:rFonts w:ascii="Times New Roman" w:hAnsi="Times New Roman"/>
                  <w:sz w:val="16"/>
                  <w:szCs w:val="16"/>
                </w:rPr>
                <w:t>ПКП-9,</w:t>
              </w:r>
              <w:r w:rsidRPr="00860071">
                <w:rPr>
                  <w:rFonts w:ascii="Times New Roman" w:hAnsi="Times New Roman"/>
                  <w:sz w:val="16"/>
                  <w:szCs w:val="16"/>
                </w:rPr>
                <w:t xml:space="preserve"> УКБ-3</w:t>
              </w:r>
            </w:ins>
            <w:del w:id="53" w:author="Yurii Litvinov" w:date="2023-01-22T14:28:00Z">
              <w:r w:rsidR="0098426D" w:rsidRPr="00860071" w:rsidDel="002B155A">
                <w:rPr>
                  <w:rFonts w:ascii="Times New Roman" w:hAnsi="Times New Roman"/>
                  <w:sz w:val="16"/>
                  <w:szCs w:val="16"/>
                </w:rPr>
                <w:delText>ОПК-2, ОПК-4, ОПК-5, ПКП-3, ПКП-4, УКБ-3</w:delText>
              </w:r>
            </w:del>
          </w:p>
        </w:tc>
        <w:tc>
          <w:tcPr>
            <w:tcW w:w="4252" w:type="dxa"/>
          </w:tcPr>
          <w:p w14:paraId="492E8D44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lastRenderedPageBreak/>
              <w:t>[002212] Программирование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</w:tcPr>
          <w:p w14:paraId="19EE48B7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6568543E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6E74BE77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BBC34F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1406CB7" w14:textId="66730CED" w:rsidR="00814942" w:rsidRPr="00860071" w:rsidRDefault="003C00E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4" w:type="dxa"/>
            <w:vAlign w:val="center"/>
          </w:tcPr>
          <w:p w14:paraId="0F97791B" w14:textId="66C3BE48" w:rsidR="00814942" w:rsidRPr="00860071" w:rsidRDefault="003C00E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0DC55E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85988B4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DE4E43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6D3742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2CEDAD6E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230F42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1D0D1698" w14:textId="7E67B65B" w:rsidR="00814942" w:rsidRPr="00860071" w:rsidRDefault="003C00E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424" w:type="dxa"/>
            <w:vAlign w:val="center"/>
          </w:tcPr>
          <w:p w14:paraId="1A2880DD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EE4683E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4" w:type="dxa"/>
            <w:vAlign w:val="center"/>
          </w:tcPr>
          <w:p w14:paraId="3B7FD0B7" w14:textId="333E91D5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54" w:author="Yurii Litvinov" w:date="2023-01-22T15:39:00Z">
              <w:r w:rsidRPr="00860071" w:rsidDel="00A670BB">
                <w:rPr>
                  <w:rFonts w:ascii="Times New Roman" w:hAnsi="Times New Roman"/>
                  <w:sz w:val="16"/>
                  <w:szCs w:val="16"/>
                </w:rPr>
                <w:delText>10</w:delText>
              </w:r>
            </w:del>
            <w:ins w:id="55" w:author="Yurii Litvinov" w:date="2023-01-22T15:39:00Z">
              <w:r w:rsidR="00A670BB">
                <w:rPr>
                  <w:rFonts w:ascii="Times New Roman" w:hAnsi="Times New Roman"/>
                  <w:sz w:val="16"/>
                  <w:szCs w:val="16"/>
                </w:rPr>
                <w:t>52</w:t>
              </w:r>
            </w:ins>
          </w:p>
        </w:tc>
      </w:tr>
      <w:tr w:rsidR="00814942" w:rsidRPr="00860071" w14:paraId="084D448C" w14:textId="77777777" w:rsidTr="00B72F92">
        <w:tc>
          <w:tcPr>
            <w:tcW w:w="710" w:type="dxa"/>
            <w:vAlign w:val="center"/>
          </w:tcPr>
          <w:p w14:paraId="35AA293D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5BFCE698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813" w:type="dxa"/>
            <w:vAlign w:val="center"/>
          </w:tcPr>
          <w:p w14:paraId="10274278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4D2DA2A0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[002182] Математический анализ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Mathematical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Analysis</w:t>
            </w:r>
          </w:p>
        </w:tc>
        <w:tc>
          <w:tcPr>
            <w:tcW w:w="1418" w:type="dxa"/>
          </w:tcPr>
          <w:p w14:paraId="6AC4B455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6" w:type="dxa"/>
            <w:vAlign w:val="center"/>
          </w:tcPr>
          <w:p w14:paraId="1747036A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4" w:type="dxa"/>
            <w:vAlign w:val="center"/>
          </w:tcPr>
          <w:p w14:paraId="1A5AA797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DC1A88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0F2A29A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424" w:type="dxa"/>
            <w:vAlign w:val="center"/>
          </w:tcPr>
          <w:p w14:paraId="2754EDED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3859DE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CDC590B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50A1BB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598DFE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6" w:type="dxa"/>
            <w:vAlign w:val="center"/>
          </w:tcPr>
          <w:p w14:paraId="52A918C6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28330E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6D3B72BB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55</w:t>
            </w:r>
          </w:p>
        </w:tc>
        <w:tc>
          <w:tcPr>
            <w:tcW w:w="424" w:type="dxa"/>
            <w:vAlign w:val="center"/>
          </w:tcPr>
          <w:p w14:paraId="1CAD5730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0F68B9A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4" w:type="dxa"/>
            <w:vAlign w:val="center"/>
          </w:tcPr>
          <w:p w14:paraId="4D567181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814942" w:rsidRPr="00860071" w14:paraId="4256A643" w14:textId="77777777" w:rsidTr="00B72F92">
        <w:tc>
          <w:tcPr>
            <w:tcW w:w="710" w:type="dxa"/>
            <w:vAlign w:val="center"/>
          </w:tcPr>
          <w:p w14:paraId="174B6ACE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434D204D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3" w:type="dxa"/>
            <w:vAlign w:val="center"/>
          </w:tcPr>
          <w:p w14:paraId="00DCFE0C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ОПК-2, ОПК-4, ОПК-5, ОПК-6, ПКА-1, ПКП-3, ПКП-4, УКБ-3</w:t>
            </w:r>
          </w:p>
        </w:tc>
        <w:tc>
          <w:tcPr>
            <w:tcW w:w="4252" w:type="dxa"/>
          </w:tcPr>
          <w:p w14:paraId="390ABE31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[002211] Информатика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14:paraId="6C2F419B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6" w:type="dxa"/>
            <w:vAlign w:val="center"/>
          </w:tcPr>
          <w:p w14:paraId="6BF4BA83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4" w:type="dxa"/>
            <w:vAlign w:val="center"/>
          </w:tcPr>
          <w:p w14:paraId="26A42050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78661F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2F26A90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28EECBBD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0AE430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E104C6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8127C6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DFBCE8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265EF25D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84AAB6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3395C230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4" w:type="dxa"/>
            <w:vAlign w:val="center"/>
          </w:tcPr>
          <w:p w14:paraId="13477C83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8807599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4" w:type="dxa"/>
            <w:vAlign w:val="center"/>
          </w:tcPr>
          <w:p w14:paraId="332C376A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</w:tr>
      <w:tr w:rsidR="00814942" w:rsidRPr="00860071" w14:paraId="22A27DD4" w14:textId="77777777" w:rsidTr="00B72F92">
        <w:tc>
          <w:tcPr>
            <w:tcW w:w="710" w:type="dxa"/>
            <w:vAlign w:val="center"/>
          </w:tcPr>
          <w:p w14:paraId="1135407E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42F7E7AF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3" w:type="dxa"/>
            <w:vAlign w:val="center"/>
          </w:tcPr>
          <w:p w14:paraId="3B7FEA1C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3544FD3A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[002179]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Алгебра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и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чисел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Algebra and Number Theory</w:t>
            </w:r>
          </w:p>
        </w:tc>
        <w:tc>
          <w:tcPr>
            <w:tcW w:w="1418" w:type="dxa"/>
          </w:tcPr>
          <w:p w14:paraId="32B377BB" w14:textId="77777777" w:rsidR="00814942" w:rsidRPr="00860071" w:rsidRDefault="0098426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6" w:type="dxa"/>
            <w:vAlign w:val="center"/>
          </w:tcPr>
          <w:p w14:paraId="2A051CB9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4" w:type="dxa"/>
            <w:vAlign w:val="center"/>
          </w:tcPr>
          <w:p w14:paraId="212BAC3E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7B817E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42396BD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4" w:type="dxa"/>
            <w:vAlign w:val="center"/>
          </w:tcPr>
          <w:p w14:paraId="745AB3F0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B5F1E0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D0D099A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3609A7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1D01B0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6" w:type="dxa"/>
            <w:vAlign w:val="center"/>
          </w:tcPr>
          <w:p w14:paraId="2FD6BBB8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EC4235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11B4C638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59</w:t>
            </w:r>
          </w:p>
        </w:tc>
        <w:tc>
          <w:tcPr>
            <w:tcW w:w="424" w:type="dxa"/>
            <w:vAlign w:val="center"/>
          </w:tcPr>
          <w:p w14:paraId="5F251973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D4E3914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  <w:tc>
          <w:tcPr>
            <w:tcW w:w="594" w:type="dxa"/>
            <w:vAlign w:val="center"/>
          </w:tcPr>
          <w:p w14:paraId="2CF0881D" w14:textId="77777777" w:rsidR="00814942" w:rsidRPr="00860071" w:rsidRDefault="0098426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C13FD" w:rsidRPr="00860071" w:rsidDel="000C13FD" w14:paraId="581CBB74" w14:textId="77777777" w:rsidTr="00B72F92">
        <w:tc>
          <w:tcPr>
            <w:tcW w:w="710" w:type="dxa"/>
            <w:vAlign w:val="center"/>
          </w:tcPr>
          <w:p w14:paraId="6DD0E8D6" w14:textId="43EBCE0E" w:rsidR="000C13FD" w:rsidRPr="00860071" w:rsidDel="000C13FD" w:rsidRDefault="000C13FD" w:rsidP="000C13FD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0281577A" w14:textId="484CBF2F" w:rsidR="000C13FD" w:rsidRPr="00860071" w:rsidDel="000C13FD" w:rsidRDefault="000C13FD" w:rsidP="000C13FD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13" w:type="dxa"/>
            <w:vAlign w:val="center"/>
          </w:tcPr>
          <w:p w14:paraId="37058F01" w14:textId="434F4E95" w:rsidR="000C13FD" w:rsidRPr="00860071" w:rsidDel="000C13FD" w:rsidRDefault="000C13FD" w:rsidP="000C13FD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УК-2, УК-10, УКБ-2</w:t>
            </w:r>
          </w:p>
        </w:tc>
        <w:tc>
          <w:tcPr>
            <w:tcW w:w="4252" w:type="dxa"/>
          </w:tcPr>
          <w:p w14:paraId="6B4BEF3B" w14:textId="5486822B" w:rsidR="000C13FD" w:rsidRPr="00860071" w:rsidDel="000C13FD" w:rsidRDefault="000C13FD" w:rsidP="000C13FD">
            <w:pPr>
              <w:spacing w:after="0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[060009]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противодействия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коррупции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и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экстремизму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br/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 xml:space="preserve">Fundamentals of 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>Counter-Terrorist</w:t>
            </w:r>
            <w:proofErr w:type="gramEnd"/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and Counter-Extremist Activities (Online Course)</w:t>
            </w:r>
          </w:p>
        </w:tc>
        <w:tc>
          <w:tcPr>
            <w:tcW w:w="1418" w:type="dxa"/>
          </w:tcPr>
          <w:p w14:paraId="5B25A16B" w14:textId="473C95DF" w:rsidR="000C13FD" w:rsidRPr="00860071" w:rsidDel="000C13FD" w:rsidRDefault="000C13FD" w:rsidP="000C13FD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6" w:type="dxa"/>
            <w:vAlign w:val="center"/>
          </w:tcPr>
          <w:p w14:paraId="4DAE70CB" w14:textId="7A4E5537" w:rsidR="000C13FD" w:rsidRPr="00860071" w:rsidDel="000C13FD" w:rsidRDefault="000C13FD" w:rsidP="000C13FD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3829FD4E" w14:textId="2A280A94" w:rsidR="000C13FD" w:rsidRPr="00860071" w:rsidDel="000C13FD" w:rsidRDefault="000C13FD" w:rsidP="000C13FD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E75FD8" w14:textId="5D2AA34F" w:rsidR="000C13FD" w:rsidRPr="00860071" w:rsidDel="000C13FD" w:rsidRDefault="000C13FD" w:rsidP="000C13FD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7054B862" w14:textId="47C7FBD8" w:rsidR="000C13FD" w:rsidRPr="00860071" w:rsidDel="000C13FD" w:rsidRDefault="000C13FD" w:rsidP="000C13FD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7D327C69" w14:textId="5E1567C1" w:rsidR="000C13FD" w:rsidRPr="00860071" w:rsidDel="000C13FD" w:rsidRDefault="000C13FD" w:rsidP="000C13FD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DBCF3E" w14:textId="763A5298" w:rsidR="000C13FD" w:rsidRPr="00860071" w:rsidDel="000C13FD" w:rsidRDefault="000C13FD" w:rsidP="000C13FD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AA442E" w14:textId="367F783F" w:rsidR="000C13FD" w:rsidRPr="00860071" w:rsidDel="000C13FD" w:rsidRDefault="000C13FD" w:rsidP="000C13FD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067D90" w14:textId="5334D96F" w:rsidR="000C13FD" w:rsidRPr="00860071" w:rsidDel="000C13FD" w:rsidRDefault="000C13FD" w:rsidP="000C13FD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0BE9E2" w14:textId="2D865B48" w:rsidR="000C13FD" w:rsidRPr="00860071" w:rsidDel="000C13FD" w:rsidRDefault="000C13FD" w:rsidP="000C13FD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0A186483" w14:textId="16689879" w:rsidR="000C13FD" w:rsidRPr="00860071" w:rsidDel="000C13FD" w:rsidRDefault="000C13FD" w:rsidP="000C13FD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D4AE29" w14:textId="45AE2017" w:rsidR="000C13FD" w:rsidRPr="00860071" w:rsidDel="000C13FD" w:rsidRDefault="000C13FD" w:rsidP="000C13FD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4E2A3A0E" w14:textId="4411ECCB" w:rsidR="000C13FD" w:rsidRPr="00860071" w:rsidDel="000C13FD" w:rsidRDefault="000C13FD" w:rsidP="000C13FD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4" w:type="dxa"/>
            <w:vAlign w:val="center"/>
          </w:tcPr>
          <w:p w14:paraId="4501F8C9" w14:textId="7EB60ACC" w:rsidR="000C13FD" w:rsidRPr="00860071" w:rsidDel="000C13FD" w:rsidRDefault="000C13FD" w:rsidP="000C13FD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7B21EB8" w14:textId="28C93942" w:rsidR="000C13FD" w:rsidRPr="00860071" w:rsidDel="000C13FD" w:rsidRDefault="000C13FD" w:rsidP="000C13FD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075161AC" w14:textId="4AA66A46" w:rsidR="000C13FD" w:rsidRPr="00860071" w:rsidDel="000C13FD" w:rsidRDefault="000C13FD" w:rsidP="000C13FD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0C13FD" w:rsidRPr="002A3C9C" w14:paraId="15EF0631" w14:textId="77777777" w:rsidTr="00B82252">
        <w:tc>
          <w:tcPr>
            <w:tcW w:w="710" w:type="dxa"/>
            <w:tcBorders>
              <w:top w:val="none" w:sz="4" w:space="0" w:color="000000"/>
            </w:tcBorders>
            <w:vAlign w:val="center"/>
          </w:tcPr>
          <w:p w14:paraId="2358F1FC" w14:textId="77777777" w:rsidR="000C13FD" w:rsidRPr="002A3C9C" w:rsidRDefault="000C13FD" w:rsidP="00B82252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2A3C9C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tcBorders>
              <w:top w:val="none" w:sz="4" w:space="0" w:color="000000"/>
            </w:tcBorders>
            <w:vAlign w:val="center"/>
          </w:tcPr>
          <w:p w14:paraId="264805F9" w14:textId="77777777" w:rsidR="000C13FD" w:rsidRPr="002A3C9C" w:rsidRDefault="000C13FD" w:rsidP="00B82252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13" w:type="dxa"/>
            <w:tcBorders>
              <w:top w:val="none" w:sz="4" w:space="0" w:color="000000"/>
            </w:tcBorders>
            <w:vAlign w:val="center"/>
          </w:tcPr>
          <w:p w14:paraId="3419E87D" w14:textId="77777777" w:rsidR="000C13FD" w:rsidRPr="002A3C9C" w:rsidRDefault="000C13FD" w:rsidP="00B82252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ПКА-1, ПКП-3, УК-6</w:t>
            </w:r>
          </w:p>
        </w:tc>
        <w:tc>
          <w:tcPr>
            <w:tcW w:w="4252" w:type="dxa"/>
            <w:tcBorders>
              <w:top w:val="none" w:sz="4" w:space="0" w:color="000000"/>
            </w:tcBorders>
          </w:tcPr>
          <w:p w14:paraId="60F8E4BE" w14:textId="77777777" w:rsidR="000C13FD" w:rsidRPr="002A3C9C" w:rsidRDefault="000C13FD" w:rsidP="00B82252">
            <w:pPr>
              <w:spacing w:after="0"/>
              <w:rPr>
                <w:rFonts w:ascii="Times New Roman" w:hAnsi="Times New Roman"/>
                <w:lang w:val="en-US"/>
              </w:rPr>
            </w:pPr>
            <w:r w:rsidRPr="002A3C9C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[060010] </w:t>
            </w:r>
            <w:r w:rsidRPr="002A3C9C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2A3C9C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A3C9C">
              <w:rPr>
                <w:rFonts w:ascii="Times New Roman" w:hAnsi="Times New Roman"/>
                <w:sz w:val="16"/>
                <w:szCs w:val="16"/>
              </w:rPr>
              <w:t>педагогической</w:t>
            </w:r>
            <w:r w:rsidRPr="002A3C9C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A3C9C">
              <w:rPr>
                <w:rFonts w:ascii="Times New Roman" w:hAnsi="Times New Roman"/>
                <w:sz w:val="16"/>
                <w:szCs w:val="16"/>
              </w:rPr>
              <w:t>деятельности</w:t>
            </w:r>
            <w:r w:rsidRPr="002A3C9C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2A3C9C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2A3C9C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2A3C9C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2A3C9C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2A3C9C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Pedagogical Activity (Online Course)</w:t>
            </w:r>
          </w:p>
        </w:tc>
        <w:tc>
          <w:tcPr>
            <w:tcW w:w="1418" w:type="dxa"/>
            <w:tcBorders>
              <w:top w:val="none" w:sz="4" w:space="0" w:color="000000"/>
            </w:tcBorders>
          </w:tcPr>
          <w:p w14:paraId="476C24FD" w14:textId="77777777" w:rsidR="000C13FD" w:rsidRPr="002A3C9C" w:rsidRDefault="000C13FD" w:rsidP="00B82252">
            <w:pPr>
              <w:spacing w:after="0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tcBorders>
              <w:top w:val="none" w:sz="4" w:space="0" w:color="000000"/>
            </w:tcBorders>
            <w:vAlign w:val="center"/>
          </w:tcPr>
          <w:p w14:paraId="1AD3E131" w14:textId="77777777" w:rsidR="000C13FD" w:rsidRPr="002A3C9C" w:rsidRDefault="000C13FD" w:rsidP="00B82252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tcBorders>
              <w:top w:val="none" w:sz="4" w:space="0" w:color="000000"/>
            </w:tcBorders>
            <w:vAlign w:val="center"/>
          </w:tcPr>
          <w:p w14:paraId="4D72E220" w14:textId="77777777" w:rsidR="000C13FD" w:rsidRPr="002A3C9C" w:rsidRDefault="000C13FD" w:rsidP="00B82252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none" w:sz="4" w:space="0" w:color="000000"/>
            </w:tcBorders>
            <w:vAlign w:val="center"/>
          </w:tcPr>
          <w:p w14:paraId="4B59D0D9" w14:textId="77777777" w:rsidR="000C13FD" w:rsidRPr="002A3C9C" w:rsidRDefault="000C13FD" w:rsidP="00B82252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tcBorders>
              <w:top w:val="none" w:sz="4" w:space="0" w:color="000000"/>
            </w:tcBorders>
            <w:vAlign w:val="center"/>
          </w:tcPr>
          <w:p w14:paraId="4FADEBE6" w14:textId="77777777" w:rsidR="000C13FD" w:rsidRPr="002A3C9C" w:rsidRDefault="000C13FD" w:rsidP="00B82252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tcBorders>
              <w:top w:val="none" w:sz="4" w:space="0" w:color="000000"/>
            </w:tcBorders>
            <w:vAlign w:val="center"/>
          </w:tcPr>
          <w:p w14:paraId="5E3FB2F1" w14:textId="77777777" w:rsidR="000C13FD" w:rsidRPr="002A3C9C" w:rsidRDefault="000C13FD" w:rsidP="00B82252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none" w:sz="4" w:space="0" w:color="000000"/>
            </w:tcBorders>
            <w:vAlign w:val="center"/>
          </w:tcPr>
          <w:p w14:paraId="4CC09FF7" w14:textId="77777777" w:rsidR="000C13FD" w:rsidRPr="002A3C9C" w:rsidRDefault="000C13FD" w:rsidP="00B82252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none" w:sz="4" w:space="0" w:color="000000"/>
            </w:tcBorders>
            <w:vAlign w:val="center"/>
          </w:tcPr>
          <w:p w14:paraId="14C5AD76" w14:textId="77777777" w:rsidR="000C13FD" w:rsidRPr="002A3C9C" w:rsidRDefault="000C13FD" w:rsidP="00B82252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none" w:sz="4" w:space="0" w:color="000000"/>
            </w:tcBorders>
            <w:vAlign w:val="center"/>
          </w:tcPr>
          <w:p w14:paraId="7E9C3C77" w14:textId="77777777" w:rsidR="000C13FD" w:rsidRPr="002A3C9C" w:rsidRDefault="000C13FD" w:rsidP="00B82252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none" w:sz="4" w:space="0" w:color="000000"/>
            </w:tcBorders>
            <w:vAlign w:val="center"/>
          </w:tcPr>
          <w:p w14:paraId="4AC88EB3" w14:textId="77777777" w:rsidR="000C13FD" w:rsidRPr="002A3C9C" w:rsidRDefault="000C13FD" w:rsidP="00B82252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tcBorders>
              <w:top w:val="none" w:sz="4" w:space="0" w:color="000000"/>
            </w:tcBorders>
            <w:vAlign w:val="center"/>
          </w:tcPr>
          <w:p w14:paraId="0B175168" w14:textId="77777777" w:rsidR="000C13FD" w:rsidRPr="002A3C9C" w:rsidRDefault="000C13FD" w:rsidP="00B82252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none" w:sz="4" w:space="0" w:color="000000"/>
            </w:tcBorders>
            <w:vAlign w:val="center"/>
          </w:tcPr>
          <w:p w14:paraId="189AB73C" w14:textId="77777777" w:rsidR="000C13FD" w:rsidRPr="002A3C9C" w:rsidRDefault="000C13FD" w:rsidP="00B82252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tcBorders>
              <w:top w:val="none" w:sz="4" w:space="0" w:color="000000"/>
            </w:tcBorders>
            <w:vAlign w:val="center"/>
          </w:tcPr>
          <w:p w14:paraId="027431F9" w14:textId="77777777" w:rsidR="000C13FD" w:rsidRPr="002A3C9C" w:rsidRDefault="000C13FD" w:rsidP="00B82252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4" w:type="dxa"/>
            <w:tcBorders>
              <w:top w:val="none" w:sz="4" w:space="0" w:color="000000"/>
            </w:tcBorders>
            <w:vAlign w:val="center"/>
          </w:tcPr>
          <w:p w14:paraId="3EADC146" w14:textId="77777777" w:rsidR="000C13FD" w:rsidRPr="002A3C9C" w:rsidRDefault="000C13FD" w:rsidP="00B82252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tcBorders>
              <w:top w:val="none" w:sz="4" w:space="0" w:color="000000"/>
            </w:tcBorders>
            <w:vAlign w:val="center"/>
          </w:tcPr>
          <w:p w14:paraId="2ADC6D87" w14:textId="77777777" w:rsidR="000C13FD" w:rsidRPr="002A3C9C" w:rsidRDefault="000C13FD" w:rsidP="00B82252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one" w:sz="4" w:space="0" w:color="000000"/>
            </w:tcBorders>
            <w:vAlign w:val="center"/>
          </w:tcPr>
          <w:p w14:paraId="6562AF61" w14:textId="77777777" w:rsidR="000C13FD" w:rsidRPr="002A3C9C" w:rsidRDefault="000C13FD" w:rsidP="00B82252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0C13FD" w:rsidRPr="00860071" w14:paraId="311F5C8D" w14:textId="77777777" w:rsidTr="00B72F92">
        <w:tc>
          <w:tcPr>
            <w:tcW w:w="710" w:type="dxa"/>
            <w:vAlign w:val="center"/>
          </w:tcPr>
          <w:p w14:paraId="60569A0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755F858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13" w:type="dxa"/>
            <w:vAlign w:val="center"/>
          </w:tcPr>
          <w:p w14:paraId="6C93383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УКБ-3</w:t>
            </w:r>
          </w:p>
        </w:tc>
        <w:tc>
          <w:tcPr>
            <w:tcW w:w="4252" w:type="dxa"/>
          </w:tcPr>
          <w:p w14:paraId="66E015E7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[058041]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Цифровая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культура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ЭО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Digital Culture (eLearning)</w:t>
            </w:r>
          </w:p>
        </w:tc>
        <w:tc>
          <w:tcPr>
            <w:tcW w:w="1418" w:type="dxa"/>
          </w:tcPr>
          <w:p w14:paraId="3DB5383A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6C3AE5D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2A8FF146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27DCA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47C9ED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481A873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C1A44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C79E6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144C6D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C4D33A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0EE84BEA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B4FC98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3A4B099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4" w:type="dxa"/>
            <w:vAlign w:val="center"/>
          </w:tcPr>
          <w:p w14:paraId="6BBCC74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43665D5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75ED7145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0C13FD" w:rsidRPr="00860071" w14:paraId="5EA79D4F" w14:textId="77777777" w:rsidTr="00B72F92">
        <w:tc>
          <w:tcPr>
            <w:tcW w:w="14786" w:type="dxa"/>
            <w:gridSpan w:val="20"/>
            <w:vAlign w:val="center"/>
          </w:tcPr>
          <w:p w14:paraId="1B2E6A1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0C13FD" w:rsidRPr="00860071" w14:paraId="54B64706" w14:textId="77777777" w:rsidTr="00B72F92">
        <w:tc>
          <w:tcPr>
            <w:tcW w:w="14786" w:type="dxa"/>
            <w:gridSpan w:val="20"/>
            <w:vAlign w:val="center"/>
          </w:tcPr>
          <w:p w14:paraId="5F4AD41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0C13FD" w:rsidRPr="00860071" w14:paraId="07DB9314" w14:textId="77777777" w:rsidTr="00B72F92">
        <w:tc>
          <w:tcPr>
            <w:tcW w:w="14786" w:type="dxa"/>
            <w:gridSpan w:val="20"/>
            <w:vAlign w:val="center"/>
          </w:tcPr>
          <w:p w14:paraId="6FCF898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Английский язык, Траектория 1 (0 - В2)</w:t>
            </w:r>
          </w:p>
        </w:tc>
      </w:tr>
      <w:tr w:rsidR="000C13FD" w:rsidRPr="00860071" w14:paraId="48C9E77E" w14:textId="77777777" w:rsidTr="00B72F92">
        <w:tc>
          <w:tcPr>
            <w:tcW w:w="710" w:type="dxa"/>
            <w:vAlign w:val="center"/>
          </w:tcPr>
          <w:p w14:paraId="0DA61F2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3905566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3" w:type="dxa"/>
            <w:vAlign w:val="center"/>
          </w:tcPr>
          <w:p w14:paraId="1CCFD12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6B98BAE8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[700000] Английский язык (общ курс), 1 (0 – В2)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5D475762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14F0233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5B84D6CA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30F859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B4368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4" w:type="dxa"/>
            <w:vAlign w:val="center"/>
          </w:tcPr>
          <w:p w14:paraId="4B9E100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DA7F3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4E44A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ADA4C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97FAE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5482479D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250232F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8" w:type="dxa"/>
            <w:vAlign w:val="center"/>
          </w:tcPr>
          <w:p w14:paraId="606B15C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072EAB5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70DA3D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18712CA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C13FD" w:rsidRPr="00860071" w14:paraId="3979127A" w14:textId="77777777" w:rsidTr="00B72F92">
        <w:tc>
          <w:tcPr>
            <w:tcW w:w="14786" w:type="dxa"/>
            <w:gridSpan w:val="20"/>
            <w:vAlign w:val="center"/>
          </w:tcPr>
          <w:p w14:paraId="04C29FC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Английский язык, Траектория 2 (А2 - В2)</w:t>
            </w:r>
          </w:p>
        </w:tc>
      </w:tr>
      <w:tr w:rsidR="000C13FD" w:rsidRPr="00860071" w14:paraId="748A8EF1" w14:textId="77777777" w:rsidTr="00B72F92">
        <w:tc>
          <w:tcPr>
            <w:tcW w:w="710" w:type="dxa"/>
            <w:vAlign w:val="center"/>
          </w:tcPr>
          <w:p w14:paraId="74C6A317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036BA238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3" w:type="dxa"/>
            <w:vAlign w:val="center"/>
          </w:tcPr>
          <w:p w14:paraId="533AF15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174A97BD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[700000] Английский язык (общ курс), 2 (А2 – В2)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23ABF96A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178C237D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763A2CED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DA7AF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ACC4D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4" w:type="dxa"/>
            <w:vAlign w:val="center"/>
          </w:tcPr>
          <w:p w14:paraId="2707C418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FAA6B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DA4D5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D6B9E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A7D4D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739E610D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DFE1B19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38624CC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2E290939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753A4B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5EE439C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C13FD" w:rsidRPr="00860071" w14:paraId="00B00A50" w14:textId="77777777" w:rsidTr="00B72F92">
        <w:tc>
          <w:tcPr>
            <w:tcW w:w="14786" w:type="dxa"/>
            <w:gridSpan w:val="20"/>
            <w:vAlign w:val="center"/>
          </w:tcPr>
          <w:p w14:paraId="029A9E1A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Английский язык, Траектория 3 (В1 - В2)</w:t>
            </w:r>
          </w:p>
        </w:tc>
      </w:tr>
      <w:tr w:rsidR="000C13FD" w:rsidRPr="00860071" w14:paraId="72F2BF23" w14:textId="77777777" w:rsidTr="00B72F92">
        <w:tc>
          <w:tcPr>
            <w:tcW w:w="710" w:type="dxa"/>
            <w:vAlign w:val="center"/>
          </w:tcPr>
          <w:p w14:paraId="7C8861B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171AE68D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3" w:type="dxa"/>
            <w:vAlign w:val="center"/>
          </w:tcPr>
          <w:p w14:paraId="7E0B73E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186B60F5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[700000] Английский язык (общ курс), 3 (В1 – В2)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6A735544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659B0FB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08B766B5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EBE533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C4BF4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4" w:type="dxa"/>
            <w:vAlign w:val="center"/>
          </w:tcPr>
          <w:p w14:paraId="28E9DF7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2F345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F8ED5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B4F6D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6F969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70EFEC13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F4085F8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296058A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7036E007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43D5E1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414E467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C13FD" w:rsidRPr="00860071" w14:paraId="1CC25B97" w14:textId="77777777" w:rsidTr="00B72F92">
        <w:tc>
          <w:tcPr>
            <w:tcW w:w="14786" w:type="dxa"/>
            <w:gridSpan w:val="20"/>
            <w:vAlign w:val="center"/>
          </w:tcPr>
          <w:p w14:paraId="659B957A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Английский язык, Траектория 4 (В2 - В2+)</w:t>
            </w:r>
          </w:p>
        </w:tc>
      </w:tr>
      <w:tr w:rsidR="000C13FD" w:rsidRPr="00860071" w14:paraId="70119862" w14:textId="77777777" w:rsidTr="00B72F92">
        <w:tc>
          <w:tcPr>
            <w:tcW w:w="710" w:type="dxa"/>
            <w:vAlign w:val="center"/>
          </w:tcPr>
          <w:p w14:paraId="67406367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2C32656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3" w:type="dxa"/>
            <w:vAlign w:val="center"/>
          </w:tcPr>
          <w:p w14:paraId="2469B58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0664E478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[700000] Английский язык (общ курс), 4 (В2-В2+)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679D7176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1E16999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640F8BB3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6F3B4D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D42DAA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4" w:type="dxa"/>
            <w:vAlign w:val="center"/>
          </w:tcPr>
          <w:p w14:paraId="28CC19A8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0110B5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EABEF3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AC704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5B50B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14356EC7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60E7956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2F5B1A03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5501A228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AB6B3C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0E1C55B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C13FD" w:rsidRPr="00860071" w14:paraId="72902357" w14:textId="77777777" w:rsidTr="00B72F92">
        <w:tc>
          <w:tcPr>
            <w:tcW w:w="14786" w:type="dxa"/>
            <w:gridSpan w:val="20"/>
            <w:vAlign w:val="center"/>
          </w:tcPr>
          <w:p w14:paraId="6E0FE34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 xml:space="preserve">ТРАЕКТОРИЯ 1 (РКИ) (проходной балл ТРКИ–1/результат входного тестирования: </w:t>
            </w:r>
            <w:proofErr w:type="gramStart"/>
            <w:r w:rsidRPr="00860071">
              <w:rPr>
                <w:rFonts w:ascii="Times New Roman" w:hAnsi="Times New Roman"/>
                <w:b/>
              </w:rPr>
              <w:t>65-82</w:t>
            </w:r>
            <w:proofErr w:type="gramEnd"/>
            <w:r w:rsidRPr="00860071">
              <w:rPr>
                <w:rFonts w:ascii="Times New Roman" w:hAnsi="Times New Roman"/>
                <w:b/>
              </w:rPr>
              <w:t xml:space="preserve">% по всем </w:t>
            </w:r>
            <w:proofErr w:type="spellStart"/>
            <w:r w:rsidRPr="00860071">
              <w:rPr>
                <w:rFonts w:ascii="Times New Roman" w:hAnsi="Times New Roman"/>
                <w:b/>
              </w:rPr>
              <w:t>субтестам</w:t>
            </w:r>
            <w:proofErr w:type="spellEnd"/>
            <w:r w:rsidRPr="00860071">
              <w:rPr>
                <w:rFonts w:ascii="Times New Roman" w:hAnsi="Times New Roman"/>
                <w:b/>
              </w:rPr>
              <w:t>)</w:t>
            </w:r>
          </w:p>
        </w:tc>
      </w:tr>
      <w:tr w:rsidR="000C13FD" w:rsidRPr="00860071" w14:paraId="59671A53" w14:textId="77777777" w:rsidTr="00B72F92">
        <w:tc>
          <w:tcPr>
            <w:tcW w:w="710" w:type="dxa"/>
            <w:vAlign w:val="center"/>
          </w:tcPr>
          <w:p w14:paraId="1EA8B22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lastRenderedPageBreak/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48C6304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3" w:type="dxa"/>
            <w:vAlign w:val="center"/>
          </w:tcPr>
          <w:p w14:paraId="76378FB3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4C90B9CB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 xml:space="preserve">[800000] Русский язык как иностранный (общ курс),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рки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1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 xml:space="preserve">Russian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as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a Foreign Language</w:t>
            </w:r>
          </w:p>
        </w:tc>
        <w:tc>
          <w:tcPr>
            <w:tcW w:w="1418" w:type="dxa"/>
          </w:tcPr>
          <w:p w14:paraId="67346CA5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6138F638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614A9AF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288AD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624286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4" w:type="dxa"/>
            <w:vAlign w:val="center"/>
          </w:tcPr>
          <w:p w14:paraId="409EFD46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67442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AEE203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21765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C6AF7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09474939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0ED0B806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8" w:type="dxa"/>
            <w:vAlign w:val="center"/>
          </w:tcPr>
          <w:p w14:paraId="78306703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73ECDE1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110154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410E372A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C13FD" w:rsidRPr="00860071" w14:paraId="6EF85BEB" w14:textId="77777777" w:rsidTr="00B72F92">
        <w:tc>
          <w:tcPr>
            <w:tcW w:w="14786" w:type="dxa"/>
            <w:gridSpan w:val="20"/>
            <w:vAlign w:val="center"/>
          </w:tcPr>
          <w:p w14:paraId="6369DAB6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 xml:space="preserve">ТРАЕКТОРИЯ 2 (РКИ) (проходной балл ТРКИ–1/результат входного тестирования: более 83% по всем </w:t>
            </w:r>
            <w:proofErr w:type="spellStart"/>
            <w:r w:rsidRPr="00860071">
              <w:rPr>
                <w:rFonts w:ascii="Times New Roman" w:hAnsi="Times New Roman"/>
                <w:b/>
              </w:rPr>
              <w:t>субтестам</w:t>
            </w:r>
            <w:proofErr w:type="spellEnd"/>
            <w:r w:rsidRPr="00860071">
              <w:rPr>
                <w:rFonts w:ascii="Times New Roman" w:hAnsi="Times New Roman"/>
                <w:b/>
              </w:rPr>
              <w:t>)</w:t>
            </w:r>
          </w:p>
        </w:tc>
      </w:tr>
      <w:tr w:rsidR="000C13FD" w:rsidRPr="00860071" w14:paraId="0119FD50" w14:textId="77777777" w:rsidTr="00B72F92">
        <w:tc>
          <w:tcPr>
            <w:tcW w:w="710" w:type="dxa"/>
            <w:vAlign w:val="center"/>
          </w:tcPr>
          <w:p w14:paraId="48EB447A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04AECAC6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3" w:type="dxa"/>
            <w:vAlign w:val="center"/>
          </w:tcPr>
          <w:p w14:paraId="40A5C839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32FF18B0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рки2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 xml:space="preserve">Russian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as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a Foreign Language</w:t>
            </w:r>
          </w:p>
        </w:tc>
        <w:tc>
          <w:tcPr>
            <w:tcW w:w="1418" w:type="dxa"/>
          </w:tcPr>
          <w:p w14:paraId="7F62D394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0D5BC516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14A49B43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E50AA5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D62359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4" w:type="dxa"/>
            <w:vAlign w:val="center"/>
          </w:tcPr>
          <w:p w14:paraId="5C16EB2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647ADCD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E376A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4ABA5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DC13E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15F4F69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1A3C42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32A83F2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7B8C9C7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C5AF8B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29035D2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C13FD" w:rsidRPr="00860071" w14:paraId="6B75EB4E" w14:textId="77777777" w:rsidTr="00B72F92">
        <w:tc>
          <w:tcPr>
            <w:tcW w:w="14786" w:type="dxa"/>
            <w:gridSpan w:val="20"/>
            <w:vAlign w:val="center"/>
          </w:tcPr>
          <w:p w14:paraId="5D178C8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0C13FD" w:rsidRPr="00860071" w14:paraId="602E543A" w14:textId="77777777" w:rsidTr="00B72F92">
        <w:tc>
          <w:tcPr>
            <w:tcW w:w="14786" w:type="dxa"/>
            <w:gridSpan w:val="20"/>
            <w:vAlign w:val="center"/>
          </w:tcPr>
          <w:p w14:paraId="25D10EB7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0C13FD" w:rsidRPr="00860071" w14:paraId="09DCE712" w14:textId="77777777" w:rsidTr="00B72F92">
        <w:tc>
          <w:tcPr>
            <w:tcW w:w="14786" w:type="dxa"/>
            <w:gridSpan w:val="20"/>
            <w:vAlign w:val="center"/>
          </w:tcPr>
          <w:p w14:paraId="6C62156D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0C13FD" w:rsidRPr="00860071" w14:paraId="3C6A05A4" w14:textId="77777777" w:rsidTr="00B72F92">
        <w:tc>
          <w:tcPr>
            <w:tcW w:w="710" w:type="dxa"/>
            <w:vAlign w:val="center"/>
          </w:tcPr>
          <w:p w14:paraId="7A99436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64BAAFA9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13" w:type="dxa"/>
            <w:vAlign w:val="center"/>
          </w:tcPr>
          <w:p w14:paraId="68F1D4E9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УК-6, УКБ-2</w:t>
            </w:r>
          </w:p>
        </w:tc>
        <w:tc>
          <w:tcPr>
            <w:tcW w:w="4252" w:type="dxa"/>
          </w:tcPr>
          <w:p w14:paraId="2081EBC7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[067164] Университетская жизнь. Основы корпоративной этики (онлайн-курс)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 xml:space="preserve">University.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Intro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to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Corporate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Ethics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(Online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Course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14:paraId="333EF1CF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10CF54BD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7CF29586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5F1EB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392AB8E3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3703A4D9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D7E99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29B1CD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970527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AD706D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4DBED579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104E9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65A2A85A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4" w:type="dxa"/>
            <w:vAlign w:val="center"/>
          </w:tcPr>
          <w:p w14:paraId="2C216DD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97EE51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34264D23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0C13FD" w:rsidRPr="00860071" w14:paraId="754866BF" w14:textId="77777777" w:rsidTr="00B72F92">
        <w:tc>
          <w:tcPr>
            <w:tcW w:w="14786" w:type="dxa"/>
            <w:gridSpan w:val="20"/>
            <w:vAlign w:val="center"/>
          </w:tcPr>
          <w:p w14:paraId="4A673AD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2 год обучения</w:t>
            </w:r>
          </w:p>
        </w:tc>
      </w:tr>
      <w:tr w:rsidR="000C13FD" w:rsidRPr="00860071" w14:paraId="4AD70208" w14:textId="77777777" w:rsidTr="00B72F92">
        <w:tc>
          <w:tcPr>
            <w:tcW w:w="14786" w:type="dxa"/>
            <w:gridSpan w:val="20"/>
            <w:vAlign w:val="center"/>
          </w:tcPr>
          <w:p w14:paraId="759AB32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С03. Семестр 3</w:t>
            </w:r>
          </w:p>
        </w:tc>
      </w:tr>
      <w:tr w:rsidR="000C13FD" w:rsidRPr="00860071" w14:paraId="039E1052" w14:textId="77777777" w:rsidTr="00B72F92">
        <w:tc>
          <w:tcPr>
            <w:tcW w:w="14786" w:type="dxa"/>
            <w:gridSpan w:val="20"/>
            <w:vAlign w:val="center"/>
          </w:tcPr>
          <w:p w14:paraId="3575CF4A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0C13FD" w:rsidRPr="00860071" w14:paraId="25803B43" w14:textId="77777777" w:rsidTr="00B72F92">
        <w:tc>
          <w:tcPr>
            <w:tcW w:w="710" w:type="dxa"/>
            <w:vAlign w:val="center"/>
          </w:tcPr>
          <w:p w14:paraId="61E4C35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20280C73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3" w:type="dxa"/>
            <w:vAlign w:val="center"/>
          </w:tcPr>
          <w:p w14:paraId="3B7251B3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BB5032A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[002213] Геометрия и топология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Geometry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Topology</w:t>
            </w:r>
            <w:proofErr w:type="spellEnd"/>
          </w:p>
        </w:tc>
        <w:tc>
          <w:tcPr>
            <w:tcW w:w="1418" w:type="dxa"/>
          </w:tcPr>
          <w:p w14:paraId="5A473281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6" w:type="dxa"/>
            <w:vAlign w:val="center"/>
          </w:tcPr>
          <w:p w14:paraId="78696D4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4" w:type="dxa"/>
            <w:vAlign w:val="center"/>
          </w:tcPr>
          <w:p w14:paraId="7F933F7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F7D635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4E19ED3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4" w:type="dxa"/>
            <w:vAlign w:val="center"/>
          </w:tcPr>
          <w:p w14:paraId="2E96C9E3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CBDD0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EA83D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D1DC4D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FD4B18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6" w:type="dxa"/>
            <w:vAlign w:val="center"/>
          </w:tcPr>
          <w:p w14:paraId="3C36986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80B81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06228DE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424" w:type="dxa"/>
            <w:vAlign w:val="center"/>
          </w:tcPr>
          <w:p w14:paraId="76AA2743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8B12175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594" w:type="dxa"/>
            <w:vAlign w:val="center"/>
          </w:tcPr>
          <w:p w14:paraId="3E5D89E7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0C13FD" w:rsidRPr="00860071" w14:paraId="1642EE9E" w14:textId="77777777" w:rsidTr="00B72F92">
        <w:tc>
          <w:tcPr>
            <w:tcW w:w="710" w:type="dxa"/>
            <w:vMerge w:val="restart"/>
            <w:vAlign w:val="center"/>
          </w:tcPr>
          <w:p w14:paraId="436E32B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Merge w:val="restart"/>
            <w:vAlign w:val="center"/>
          </w:tcPr>
          <w:p w14:paraId="759D356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13" w:type="dxa"/>
            <w:vMerge w:val="restart"/>
            <w:vAlign w:val="center"/>
          </w:tcPr>
          <w:p w14:paraId="2B15B756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7B2723B3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дополн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),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Physical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 w:val="restart"/>
          </w:tcPr>
          <w:p w14:paraId="2791727B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26" w:type="dxa"/>
            <w:vAlign w:val="center"/>
          </w:tcPr>
          <w:p w14:paraId="11E1944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1601449A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B18A4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11D64D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36571706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1B0CD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C918E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CE4777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98745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6" w:type="dxa"/>
            <w:vAlign w:val="center"/>
          </w:tcPr>
          <w:p w14:paraId="3AB5600A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323F77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8" w:type="dxa"/>
            <w:vAlign w:val="center"/>
          </w:tcPr>
          <w:p w14:paraId="31B99E49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4" w:type="dxa"/>
            <w:vAlign w:val="center"/>
          </w:tcPr>
          <w:p w14:paraId="38FA192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6DA2F32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1F58370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C13FD" w:rsidRPr="00860071" w14:paraId="2713828C" w14:textId="77777777" w:rsidTr="00B72F92">
        <w:tc>
          <w:tcPr>
            <w:tcW w:w="710" w:type="dxa"/>
            <w:vMerge/>
            <w:vAlign w:val="center"/>
          </w:tcPr>
          <w:p w14:paraId="20C8E14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5577AF1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6B84218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707FA29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оздор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),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Physical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1814CBF1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70E0963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72F0C37A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88225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9B648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626BD2CD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D82DAD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113D53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6A51E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D3C51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6" w:type="dxa"/>
            <w:vAlign w:val="center"/>
          </w:tcPr>
          <w:p w14:paraId="4C3D964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BA9979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8" w:type="dxa"/>
            <w:vAlign w:val="center"/>
          </w:tcPr>
          <w:p w14:paraId="1E9EB0F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4" w:type="dxa"/>
            <w:vAlign w:val="center"/>
          </w:tcPr>
          <w:p w14:paraId="48F6DC4D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416E4C2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3F6BD69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C13FD" w:rsidRPr="00860071" w14:paraId="5AE848BD" w14:textId="77777777" w:rsidTr="00B72F92">
        <w:tc>
          <w:tcPr>
            <w:tcW w:w="710" w:type="dxa"/>
            <w:vMerge/>
            <w:vAlign w:val="center"/>
          </w:tcPr>
          <w:p w14:paraId="3283F0BA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0AB6EE6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26E5CA27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8890BFD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 xml:space="preserve">[900000] Физическая культура и спорт (основной),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Physical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1C9DD03D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6D4A7A2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5D3CA9F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506DE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795DBBD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2B1BB5C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1A790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A0D4A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0C15B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A8F228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6" w:type="dxa"/>
            <w:vAlign w:val="center"/>
          </w:tcPr>
          <w:p w14:paraId="165EAD9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374C0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8" w:type="dxa"/>
            <w:vAlign w:val="center"/>
          </w:tcPr>
          <w:p w14:paraId="696BB8B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4" w:type="dxa"/>
            <w:vAlign w:val="center"/>
          </w:tcPr>
          <w:p w14:paraId="649B774A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3B3C2E0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0EBF45E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C13FD" w:rsidRPr="00860071" w14:paraId="3251F45D" w14:textId="77777777" w:rsidTr="00B72F92">
        <w:tc>
          <w:tcPr>
            <w:tcW w:w="710" w:type="dxa"/>
            <w:vMerge/>
            <w:vAlign w:val="center"/>
          </w:tcPr>
          <w:p w14:paraId="1C3B548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2B25842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594C655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2D9E219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прог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эл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обуч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),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Physical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5BC3CB32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01572F8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08C648C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E19BE8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26F46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347BD35D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68617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70D5E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CB8C96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DD25D7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6" w:type="dxa"/>
            <w:vAlign w:val="center"/>
          </w:tcPr>
          <w:p w14:paraId="410190A8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17581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3E9A789D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160</w:t>
            </w:r>
          </w:p>
        </w:tc>
        <w:tc>
          <w:tcPr>
            <w:tcW w:w="424" w:type="dxa"/>
            <w:vAlign w:val="center"/>
          </w:tcPr>
          <w:p w14:paraId="4712035D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1917E8F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45503D7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164</w:t>
            </w:r>
          </w:p>
        </w:tc>
      </w:tr>
      <w:tr w:rsidR="000C13FD" w:rsidRPr="00860071" w14:paraId="3355AA4D" w14:textId="77777777" w:rsidTr="00B72F92">
        <w:tc>
          <w:tcPr>
            <w:tcW w:w="710" w:type="dxa"/>
            <w:vMerge/>
            <w:vAlign w:val="center"/>
          </w:tcPr>
          <w:p w14:paraId="0D18653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7BF07347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52836BB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6C94918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 xml:space="preserve">[900000] Физическая культура и спорт (спорт),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Physical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4305D4DE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51C4168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6A9FFBC6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8ABB8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3486F99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6CEE26B5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4FDDB3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F8DDE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6540B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70212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6" w:type="dxa"/>
            <w:vAlign w:val="center"/>
          </w:tcPr>
          <w:p w14:paraId="5AB5382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3704B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8" w:type="dxa"/>
            <w:vAlign w:val="center"/>
          </w:tcPr>
          <w:p w14:paraId="5ABD635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4" w:type="dxa"/>
            <w:vAlign w:val="center"/>
          </w:tcPr>
          <w:p w14:paraId="2E9989C7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53476A76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75CC2288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C13FD" w:rsidRPr="00860071" w14:paraId="78E94F44" w14:textId="77777777" w:rsidTr="00B72F92">
        <w:tc>
          <w:tcPr>
            <w:tcW w:w="710" w:type="dxa"/>
            <w:vAlign w:val="center"/>
          </w:tcPr>
          <w:p w14:paraId="78731F37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7381799D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3" w:type="dxa"/>
            <w:vAlign w:val="center"/>
          </w:tcPr>
          <w:p w14:paraId="74E7AA25" w14:textId="32FF783B" w:rsidR="002B155A" w:rsidRDefault="002B155A" w:rsidP="000C13FD">
            <w:pPr>
              <w:spacing w:after="0"/>
              <w:jc w:val="center"/>
              <w:rPr>
                <w:ins w:id="56" w:author="Yurii Litvinov" w:date="2023-01-22T14:27:00Z"/>
                <w:rFonts w:ascii="Times New Roman" w:hAnsi="Times New Roman"/>
                <w:sz w:val="16"/>
                <w:szCs w:val="16"/>
              </w:rPr>
            </w:pPr>
            <w:ins w:id="57" w:author="Yurii Litvinov" w:date="2023-01-22T14:27:00Z">
              <w:r>
                <w:rPr>
                  <w:rFonts w:ascii="Times New Roman" w:hAnsi="Times New Roman"/>
                  <w:sz w:val="16"/>
                  <w:szCs w:val="16"/>
                </w:rPr>
                <w:t>ОПК-1,</w:t>
              </w:r>
            </w:ins>
          </w:p>
          <w:p w14:paraId="0194B888" w14:textId="77777777" w:rsidR="002B155A" w:rsidRDefault="000C13FD" w:rsidP="000C13FD">
            <w:pPr>
              <w:spacing w:after="0"/>
              <w:jc w:val="center"/>
              <w:rPr>
                <w:ins w:id="58" w:author="Yurii Litvinov" w:date="2023-01-22T14:27:00Z"/>
                <w:rFonts w:ascii="Times New Roman" w:hAnsi="Times New Roman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ОПК-2,</w:t>
            </w:r>
          </w:p>
          <w:p w14:paraId="146E5E6E" w14:textId="77777777" w:rsidR="002B155A" w:rsidRDefault="002B155A" w:rsidP="000C13FD">
            <w:pPr>
              <w:spacing w:after="0"/>
              <w:jc w:val="center"/>
              <w:rPr>
                <w:ins w:id="59" w:author="Yurii Litvinov" w:date="2023-01-22T14:27:00Z"/>
                <w:rFonts w:ascii="Times New Roman" w:hAnsi="Times New Roman"/>
                <w:sz w:val="16"/>
                <w:szCs w:val="16"/>
              </w:rPr>
            </w:pPr>
            <w:ins w:id="60" w:author="Yurii Litvinov" w:date="2023-01-22T14:27:00Z">
              <w:r>
                <w:rPr>
                  <w:rFonts w:ascii="Times New Roman" w:hAnsi="Times New Roman"/>
                  <w:sz w:val="16"/>
                  <w:szCs w:val="16"/>
                </w:rPr>
                <w:t>ОПК-3,</w:t>
              </w:r>
            </w:ins>
            <w:r w:rsidR="000C13FD" w:rsidRPr="00860071">
              <w:rPr>
                <w:rFonts w:ascii="Times New Roman" w:hAnsi="Times New Roman"/>
                <w:sz w:val="16"/>
                <w:szCs w:val="16"/>
              </w:rPr>
              <w:t xml:space="preserve"> ОПК-4, ОПК-5,</w:t>
            </w:r>
          </w:p>
          <w:p w14:paraId="27895DA0" w14:textId="77777777" w:rsidR="002B155A" w:rsidRDefault="002B155A" w:rsidP="000C13FD">
            <w:pPr>
              <w:spacing w:after="0"/>
              <w:jc w:val="center"/>
              <w:rPr>
                <w:ins w:id="61" w:author="Yurii Litvinov" w:date="2023-01-22T14:27:00Z"/>
                <w:rFonts w:ascii="Times New Roman" w:hAnsi="Times New Roman"/>
                <w:sz w:val="16"/>
                <w:szCs w:val="16"/>
              </w:rPr>
            </w:pPr>
            <w:ins w:id="62" w:author="Yurii Litvinov" w:date="2023-01-22T14:27:00Z">
              <w:r>
                <w:rPr>
                  <w:rFonts w:ascii="Times New Roman" w:hAnsi="Times New Roman"/>
                  <w:sz w:val="16"/>
                  <w:szCs w:val="16"/>
                </w:rPr>
                <w:t>ПКА-1,</w:t>
              </w:r>
            </w:ins>
            <w:r w:rsidR="000C13FD" w:rsidRPr="00860071">
              <w:rPr>
                <w:rFonts w:ascii="Times New Roman" w:hAnsi="Times New Roman"/>
                <w:sz w:val="16"/>
                <w:szCs w:val="16"/>
              </w:rPr>
              <w:t xml:space="preserve"> ПКП-3, ПКП-4,</w:t>
            </w:r>
          </w:p>
          <w:p w14:paraId="1EAEA5C4" w14:textId="77777777" w:rsidR="002B155A" w:rsidRDefault="002B155A" w:rsidP="000C13FD">
            <w:pPr>
              <w:spacing w:after="0"/>
              <w:jc w:val="center"/>
              <w:rPr>
                <w:ins w:id="63" w:author="Yurii Litvinov" w:date="2023-01-22T14:27:00Z"/>
                <w:rFonts w:ascii="Times New Roman" w:hAnsi="Times New Roman"/>
                <w:sz w:val="16"/>
                <w:szCs w:val="16"/>
              </w:rPr>
            </w:pPr>
            <w:ins w:id="64" w:author="Yurii Litvinov" w:date="2023-01-22T14:27:00Z">
              <w:r>
                <w:rPr>
                  <w:rFonts w:ascii="Times New Roman" w:hAnsi="Times New Roman"/>
                  <w:sz w:val="16"/>
                  <w:szCs w:val="16"/>
                </w:rPr>
                <w:t>ПКП-5,</w:t>
              </w:r>
            </w:ins>
          </w:p>
          <w:p w14:paraId="765B345E" w14:textId="77777777" w:rsidR="002B155A" w:rsidRDefault="002B155A" w:rsidP="000C13FD">
            <w:pPr>
              <w:spacing w:after="0"/>
              <w:jc w:val="center"/>
              <w:rPr>
                <w:ins w:id="65" w:author="Yurii Litvinov" w:date="2023-01-22T14:27:00Z"/>
                <w:rFonts w:ascii="Times New Roman" w:hAnsi="Times New Roman"/>
                <w:sz w:val="16"/>
                <w:szCs w:val="16"/>
              </w:rPr>
            </w:pPr>
            <w:ins w:id="66" w:author="Yurii Litvinov" w:date="2023-01-22T14:27:00Z">
              <w:r>
                <w:rPr>
                  <w:rFonts w:ascii="Times New Roman" w:hAnsi="Times New Roman"/>
                  <w:sz w:val="16"/>
                  <w:szCs w:val="16"/>
                </w:rPr>
                <w:t>ПКП-6,</w:t>
              </w:r>
            </w:ins>
          </w:p>
          <w:p w14:paraId="1E1FC97C" w14:textId="77777777" w:rsidR="002B155A" w:rsidRDefault="002B155A" w:rsidP="000C13FD">
            <w:pPr>
              <w:spacing w:after="0"/>
              <w:jc w:val="center"/>
              <w:rPr>
                <w:ins w:id="67" w:author="Yurii Litvinov" w:date="2023-01-22T14:27:00Z"/>
                <w:rFonts w:ascii="Times New Roman" w:hAnsi="Times New Roman"/>
                <w:sz w:val="16"/>
                <w:szCs w:val="16"/>
              </w:rPr>
            </w:pPr>
            <w:ins w:id="68" w:author="Yurii Litvinov" w:date="2023-01-22T14:27:00Z">
              <w:r>
                <w:rPr>
                  <w:rFonts w:ascii="Times New Roman" w:hAnsi="Times New Roman"/>
                  <w:sz w:val="16"/>
                  <w:szCs w:val="16"/>
                </w:rPr>
                <w:t>ПКП-7,</w:t>
              </w:r>
            </w:ins>
          </w:p>
          <w:p w14:paraId="00F78B32" w14:textId="77777777" w:rsidR="002B155A" w:rsidRDefault="002B155A" w:rsidP="000C13FD">
            <w:pPr>
              <w:spacing w:after="0"/>
              <w:jc w:val="center"/>
              <w:rPr>
                <w:ins w:id="69" w:author="Yurii Litvinov" w:date="2023-01-22T14:27:00Z"/>
                <w:rFonts w:ascii="Times New Roman" w:hAnsi="Times New Roman"/>
                <w:sz w:val="16"/>
                <w:szCs w:val="16"/>
              </w:rPr>
            </w:pPr>
            <w:ins w:id="70" w:author="Yurii Litvinov" w:date="2023-01-22T14:27:00Z">
              <w:r>
                <w:rPr>
                  <w:rFonts w:ascii="Times New Roman" w:hAnsi="Times New Roman"/>
                  <w:sz w:val="16"/>
                  <w:szCs w:val="16"/>
                </w:rPr>
                <w:t>ПКП-8,</w:t>
              </w:r>
            </w:ins>
          </w:p>
          <w:p w14:paraId="492366F5" w14:textId="20036CAE" w:rsidR="000C13FD" w:rsidRPr="00860071" w:rsidRDefault="002B155A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ins w:id="71" w:author="Yurii Litvinov" w:date="2023-01-22T14:28:00Z">
              <w:r>
                <w:rPr>
                  <w:rFonts w:ascii="Times New Roman" w:hAnsi="Times New Roman"/>
                  <w:sz w:val="16"/>
                  <w:szCs w:val="16"/>
                </w:rPr>
                <w:t>ПКП-9,</w:t>
              </w:r>
            </w:ins>
            <w:r w:rsidR="000C13FD" w:rsidRPr="00860071">
              <w:rPr>
                <w:rFonts w:ascii="Times New Roman" w:hAnsi="Times New Roman"/>
                <w:sz w:val="16"/>
                <w:szCs w:val="16"/>
              </w:rPr>
              <w:t xml:space="preserve"> УКБ-3</w:t>
            </w:r>
          </w:p>
        </w:tc>
        <w:tc>
          <w:tcPr>
            <w:tcW w:w="4252" w:type="dxa"/>
          </w:tcPr>
          <w:p w14:paraId="6E31A6A2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[002212] Программирование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</w:tcPr>
          <w:p w14:paraId="01D288B2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04D2C14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244C6AA7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A44E3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588DF9" w14:textId="67C2F751" w:rsidR="000C13FD" w:rsidRPr="00D60E7D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  <w:rPrChange w:id="72" w:author="Yurii Litvinov" w:date="2023-01-22T14:06:00Z">
                  <w:rPr>
                    <w:rFonts w:ascii="Times New Roman" w:hAnsi="Times New Roman"/>
                    <w:bCs/>
                    <w:color w:val="000000"/>
                    <w:sz w:val="16"/>
                    <w:szCs w:val="16"/>
                  </w:rPr>
                </w:rPrChange>
              </w:rPr>
            </w:pPr>
            <w:del w:id="73" w:author="Yurii Litvinov" w:date="2023-01-22T14:06:00Z">
              <w:r w:rsidRPr="00860071" w:rsidDel="00D60E7D">
                <w:rPr>
                  <w:rFonts w:ascii="Times New Roman" w:hAnsi="Times New Roman"/>
                  <w:sz w:val="16"/>
                  <w:szCs w:val="16"/>
                </w:rPr>
                <w:delText>15</w:delText>
              </w:r>
            </w:del>
            <w:ins w:id="74" w:author="Yurii Litvinov" w:date="2023-01-22T14:06:00Z">
              <w:r w:rsidR="00D60E7D">
                <w:rPr>
                  <w:rFonts w:ascii="Times New Roman" w:hAnsi="Times New Roman"/>
                  <w:sz w:val="16"/>
                  <w:szCs w:val="16"/>
                  <w:lang w:val="en-US"/>
                </w:rPr>
                <w:t>2</w:t>
              </w:r>
            </w:ins>
            <w:ins w:id="75" w:author="Yurii Litvinov" w:date="2023-01-22T14:07:00Z">
              <w:r w:rsidR="00D60E7D">
                <w:rPr>
                  <w:rFonts w:ascii="Times New Roman" w:hAnsi="Times New Roman"/>
                  <w:sz w:val="16"/>
                  <w:szCs w:val="16"/>
                  <w:lang w:val="en-US"/>
                </w:rPr>
                <w:t>6</w:t>
              </w:r>
            </w:ins>
          </w:p>
        </w:tc>
        <w:tc>
          <w:tcPr>
            <w:tcW w:w="424" w:type="dxa"/>
            <w:vAlign w:val="center"/>
          </w:tcPr>
          <w:p w14:paraId="244B5553" w14:textId="0FF2D7AF" w:rsidR="000C13FD" w:rsidRPr="00D60E7D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  <w:rPrChange w:id="76" w:author="Yurii Litvinov" w:date="2023-01-22T14:06:00Z">
                  <w:rPr>
                    <w:rFonts w:ascii="Times New Roman" w:hAnsi="Times New Roman"/>
                    <w:bCs/>
                    <w:color w:val="000000"/>
                    <w:sz w:val="16"/>
                    <w:szCs w:val="16"/>
                  </w:rPr>
                </w:rPrChange>
              </w:rPr>
            </w:pPr>
            <w:del w:id="77" w:author="Yurii Litvinov" w:date="2023-01-22T14:06:00Z">
              <w:r w:rsidRPr="00860071" w:rsidDel="00D60E7D">
                <w:rPr>
                  <w:rFonts w:ascii="Times New Roman" w:hAnsi="Times New Roman"/>
                  <w:sz w:val="16"/>
                  <w:szCs w:val="16"/>
                </w:rPr>
                <w:delText>15</w:delText>
              </w:r>
            </w:del>
            <w:ins w:id="78" w:author="Yurii Litvinov" w:date="2023-01-22T14:06:00Z">
              <w:r w:rsidR="00D60E7D">
                <w:rPr>
                  <w:rFonts w:ascii="Times New Roman" w:hAnsi="Times New Roman"/>
                  <w:sz w:val="16"/>
                  <w:szCs w:val="16"/>
                  <w:lang w:val="en-US"/>
                </w:rPr>
                <w:t>0</w:t>
              </w:r>
            </w:ins>
          </w:p>
        </w:tc>
        <w:tc>
          <w:tcPr>
            <w:tcW w:w="426" w:type="dxa"/>
            <w:vAlign w:val="center"/>
          </w:tcPr>
          <w:p w14:paraId="79151466" w14:textId="2C7C0EAD" w:rsidR="000C13FD" w:rsidRPr="00D60E7D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  <w:rPrChange w:id="79" w:author="Yurii Litvinov" w:date="2023-01-22T14:06:00Z">
                  <w:rPr>
                    <w:rFonts w:ascii="Times New Roman" w:hAnsi="Times New Roman"/>
                    <w:bCs/>
                    <w:color w:val="000000"/>
                    <w:sz w:val="16"/>
                    <w:szCs w:val="16"/>
                  </w:rPr>
                </w:rPrChange>
              </w:rPr>
            </w:pPr>
            <w:del w:id="80" w:author="Yurii Litvinov" w:date="2023-01-22T14:06:00Z">
              <w:r w:rsidRPr="00860071" w:rsidDel="00D60E7D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  <w:ins w:id="81" w:author="Yurii Litvinov" w:date="2023-01-22T14:07:00Z">
              <w:r w:rsidR="00D60E7D">
                <w:rPr>
                  <w:rFonts w:ascii="Times New Roman" w:hAnsi="Times New Roman"/>
                  <w:sz w:val="16"/>
                  <w:szCs w:val="16"/>
                  <w:lang w:val="en-US"/>
                </w:rPr>
                <w:t>4</w:t>
              </w:r>
            </w:ins>
          </w:p>
        </w:tc>
        <w:tc>
          <w:tcPr>
            <w:tcW w:w="425" w:type="dxa"/>
            <w:vAlign w:val="center"/>
          </w:tcPr>
          <w:p w14:paraId="38BC7AF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C51E6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2B5D3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04A49327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ADF63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04CC6F69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424" w:type="dxa"/>
            <w:vAlign w:val="center"/>
          </w:tcPr>
          <w:p w14:paraId="31DABC2D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F71EA8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4" w:type="dxa"/>
            <w:vAlign w:val="center"/>
          </w:tcPr>
          <w:p w14:paraId="40402C1E" w14:textId="5B10D494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82" w:author="Yurii Litvinov" w:date="2023-01-22T15:40:00Z">
              <w:r w:rsidRPr="00860071" w:rsidDel="00A670BB">
                <w:rPr>
                  <w:rFonts w:ascii="Times New Roman" w:hAnsi="Times New Roman"/>
                  <w:sz w:val="16"/>
                  <w:szCs w:val="16"/>
                </w:rPr>
                <w:delText>30</w:delText>
              </w:r>
            </w:del>
            <w:ins w:id="83" w:author="Yurii Litvinov" w:date="2023-01-22T15:40:00Z">
              <w:r w:rsidR="00A670BB">
                <w:rPr>
                  <w:rFonts w:ascii="Times New Roman" w:hAnsi="Times New Roman"/>
                  <w:sz w:val="16"/>
                  <w:szCs w:val="16"/>
                </w:rPr>
                <w:t>22</w:t>
              </w:r>
            </w:ins>
          </w:p>
        </w:tc>
      </w:tr>
      <w:tr w:rsidR="000C13FD" w:rsidRPr="00860071" w14:paraId="7EC5BC97" w14:textId="77777777" w:rsidTr="00B72F92">
        <w:tc>
          <w:tcPr>
            <w:tcW w:w="710" w:type="dxa"/>
            <w:vAlign w:val="center"/>
          </w:tcPr>
          <w:p w14:paraId="2992D1C6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00866C5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813" w:type="dxa"/>
            <w:vAlign w:val="center"/>
          </w:tcPr>
          <w:p w14:paraId="3FF68C5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707387F3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[002182] Математический анализ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Mathematical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Analysis</w:t>
            </w:r>
          </w:p>
        </w:tc>
        <w:tc>
          <w:tcPr>
            <w:tcW w:w="1418" w:type="dxa"/>
          </w:tcPr>
          <w:p w14:paraId="1B337B7A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6" w:type="dxa"/>
            <w:vAlign w:val="center"/>
          </w:tcPr>
          <w:p w14:paraId="2114B716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424" w:type="dxa"/>
            <w:vAlign w:val="center"/>
          </w:tcPr>
          <w:p w14:paraId="32C09093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77191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40B52D7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4" w:type="dxa"/>
            <w:vAlign w:val="center"/>
          </w:tcPr>
          <w:p w14:paraId="1175CBC3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16C085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6E48F7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1961EB9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98656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6" w:type="dxa"/>
            <w:vAlign w:val="center"/>
          </w:tcPr>
          <w:p w14:paraId="5D78422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8E51B7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13E1D63D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4" w:type="dxa"/>
            <w:vAlign w:val="center"/>
          </w:tcPr>
          <w:p w14:paraId="59E4A63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3C8A34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4" w:type="dxa"/>
            <w:vAlign w:val="center"/>
          </w:tcPr>
          <w:p w14:paraId="332DCAB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66</w:t>
            </w:r>
          </w:p>
        </w:tc>
      </w:tr>
      <w:tr w:rsidR="000C13FD" w:rsidRPr="00860071" w14:paraId="2F563B60" w14:textId="77777777" w:rsidTr="00B72F92">
        <w:tc>
          <w:tcPr>
            <w:tcW w:w="710" w:type="dxa"/>
            <w:vAlign w:val="center"/>
          </w:tcPr>
          <w:p w14:paraId="02E0FA53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0BEFF33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3" w:type="dxa"/>
            <w:vAlign w:val="center"/>
          </w:tcPr>
          <w:p w14:paraId="0F52F74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 xml:space="preserve">ОПК-2, ОПК-4, ОПК-5, ОПК-6,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lastRenderedPageBreak/>
              <w:t>ПКА-1, ПКП-3, ПКП-4, УКБ-3</w:t>
            </w:r>
          </w:p>
        </w:tc>
        <w:tc>
          <w:tcPr>
            <w:tcW w:w="4252" w:type="dxa"/>
          </w:tcPr>
          <w:p w14:paraId="7CE61FC6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lastRenderedPageBreak/>
              <w:t>[002211] Информатика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14:paraId="235DE595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6" w:type="dxa"/>
            <w:vAlign w:val="center"/>
          </w:tcPr>
          <w:p w14:paraId="643D3D8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4" w:type="dxa"/>
            <w:vAlign w:val="center"/>
          </w:tcPr>
          <w:p w14:paraId="1C6F1B73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7CBA5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5061C0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366D68B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E58301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38DD5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90DC73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66134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2EFF3DA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EBF60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47490D6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35</w:t>
            </w:r>
          </w:p>
        </w:tc>
        <w:tc>
          <w:tcPr>
            <w:tcW w:w="424" w:type="dxa"/>
            <w:vAlign w:val="center"/>
          </w:tcPr>
          <w:p w14:paraId="58950DF9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946019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4" w:type="dxa"/>
            <w:vAlign w:val="center"/>
          </w:tcPr>
          <w:p w14:paraId="3DB6F809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0C13FD" w:rsidRPr="00860071" w14:paraId="5B4D48FC" w14:textId="77777777" w:rsidTr="00B72F92">
        <w:tc>
          <w:tcPr>
            <w:tcW w:w="710" w:type="dxa"/>
            <w:vAlign w:val="center"/>
          </w:tcPr>
          <w:p w14:paraId="1A309E0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562A54D1" w14:textId="6D4C9A13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3" w:type="dxa"/>
            <w:vAlign w:val="center"/>
          </w:tcPr>
          <w:p w14:paraId="3104C89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1F8F3912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[002183] Дифференциальные уравнения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Differential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Equations</w:t>
            </w:r>
            <w:proofErr w:type="spellEnd"/>
          </w:p>
        </w:tc>
        <w:tc>
          <w:tcPr>
            <w:tcW w:w="1418" w:type="dxa"/>
          </w:tcPr>
          <w:p w14:paraId="548D2B93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46CD7D8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4" w:type="dxa"/>
            <w:vAlign w:val="center"/>
          </w:tcPr>
          <w:p w14:paraId="545620DA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371F7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BFE58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4" w:type="dxa"/>
            <w:vAlign w:val="center"/>
          </w:tcPr>
          <w:p w14:paraId="24D4AA08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8BCDC6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761E8BD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122A8343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FA6AB3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38DC01D6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3F3A0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73A2A6E3" w14:textId="29953D31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4" w:type="dxa"/>
            <w:vAlign w:val="center"/>
          </w:tcPr>
          <w:p w14:paraId="41E94C13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E18474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594" w:type="dxa"/>
            <w:vAlign w:val="center"/>
          </w:tcPr>
          <w:p w14:paraId="74722DA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0C13FD" w:rsidRPr="00860071" w14:paraId="6E29A8A0" w14:textId="77777777" w:rsidTr="00B72F92">
        <w:tc>
          <w:tcPr>
            <w:tcW w:w="710" w:type="dxa"/>
            <w:vAlign w:val="center"/>
          </w:tcPr>
          <w:p w14:paraId="3EF5E11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79C9C8C8" w14:textId="3EDEE189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813" w:type="dxa"/>
            <w:vAlign w:val="center"/>
          </w:tcPr>
          <w:p w14:paraId="4D28AA26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C1459A2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[002179]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Алгебра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и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чисел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Algebra and Number Theory</w:t>
            </w:r>
          </w:p>
        </w:tc>
        <w:tc>
          <w:tcPr>
            <w:tcW w:w="1418" w:type="dxa"/>
          </w:tcPr>
          <w:p w14:paraId="23BF6FEC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6" w:type="dxa"/>
            <w:vAlign w:val="center"/>
          </w:tcPr>
          <w:p w14:paraId="023582E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4" w:type="dxa"/>
            <w:vAlign w:val="center"/>
          </w:tcPr>
          <w:p w14:paraId="59ECC84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CBB07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03CEAC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4" w:type="dxa"/>
            <w:vAlign w:val="center"/>
          </w:tcPr>
          <w:p w14:paraId="3C083E7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5066F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E8A175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72AF7FF6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CCE226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6" w:type="dxa"/>
            <w:vAlign w:val="center"/>
          </w:tcPr>
          <w:p w14:paraId="3C0CA74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7AB9C5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1B358606" w14:textId="292DE58B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75</w:t>
            </w:r>
          </w:p>
        </w:tc>
        <w:tc>
          <w:tcPr>
            <w:tcW w:w="424" w:type="dxa"/>
            <w:vAlign w:val="center"/>
          </w:tcPr>
          <w:p w14:paraId="6F634448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E3F6F86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4" w:type="dxa"/>
            <w:vAlign w:val="center"/>
          </w:tcPr>
          <w:p w14:paraId="72A63AC6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0C13FD" w:rsidRPr="00860071" w14:paraId="46276F92" w14:textId="77777777" w:rsidTr="00B72F92">
        <w:tc>
          <w:tcPr>
            <w:tcW w:w="710" w:type="dxa"/>
            <w:vAlign w:val="center"/>
          </w:tcPr>
          <w:p w14:paraId="4F36F52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Блок.2..</w:t>
            </w:r>
            <w:proofErr w:type="gramEnd"/>
            <w:r w:rsidRPr="00860071">
              <w:rPr>
                <w:rFonts w:ascii="Times New Roman" w:hAnsi="Times New Roman"/>
                <w:sz w:val="16"/>
                <w:szCs w:val="16"/>
              </w:rPr>
              <w:t>прки</w:t>
            </w:r>
          </w:p>
        </w:tc>
        <w:tc>
          <w:tcPr>
            <w:tcW w:w="715" w:type="dxa"/>
            <w:vAlign w:val="center"/>
          </w:tcPr>
          <w:p w14:paraId="0A673907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3" w:type="dxa"/>
            <w:vAlign w:val="center"/>
          </w:tcPr>
          <w:p w14:paraId="350377F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ОПК-2, ОПК-4, ПКП-4, УК-1, УК-2, УК-3</w:t>
            </w:r>
          </w:p>
        </w:tc>
        <w:tc>
          <w:tcPr>
            <w:tcW w:w="4252" w:type="dxa"/>
          </w:tcPr>
          <w:p w14:paraId="611D2D71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[064792] Учебная практика 1 (научно-исследовательская работа)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Practical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1 (Research Project)</w:t>
            </w:r>
          </w:p>
        </w:tc>
        <w:tc>
          <w:tcPr>
            <w:tcW w:w="1418" w:type="dxa"/>
          </w:tcPr>
          <w:p w14:paraId="37654089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4269A49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4" w:type="dxa"/>
            <w:vAlign w:val="center"/>
          </w:tcPr>
          <w:p w14:paraId="69DCAA2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7927F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FFCBC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0338A9D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D796A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BC96A8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ECAF2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80767D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0F26AD2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CE2835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68" w:type="dxa"/>
            <w:vAlign w:val="center"/>
          </w:tcPr>
          <w:p w14:paraId="54E94E1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4" w:type="dxa"/>
            <w:vAlign w:val="center"/>
          </w:tcPr>
          <w:p w14:paraId="1564FA0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DD9CC0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4" w:type="dxa"/>
            <w:vAlign w:val="center"/>
          </w:tcPr>
          <w:p w14:paraId="07759D7D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0C13FD" w:rsidRPr="00860071" w:rsidDel="00DA32C7" w14:paraId="086A63B9" w14:textId="65759D8A" w:rsidTr="00B72F92">
        <w:trPr>
          <w:del w:id="84" w:author="Yurii Litvinov" w:date="2023-01-24T12:27:00Z"/>
        </w:trPr>
        <w:tc>
          <w:tcPr>
            <w:tcW w:w="710" w:type="dxa"/>
            <w:vAlign w:val="center"/>
          </w:tcPr>
          <w:p w14:paraId="71EFFF7D" w14:textId="37C0B920" w:rsidR="000C13FD" w:rsidRPr="00860071" w:rsidDel="00DA32C7" w:rsidRDefault="000C13FD" w:rsidP="000C13FD">
            <w:pPr>
              <w:spacing w:after="0"/>
              <w:jc w:val="center"/>
              <w:rPr>
                <w:del w:id="85" w:author="Yurii Litvinov" w:date="2023-01-24T12:27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86" w:author="Yurii Litvinov" w:date="2023-01-24T12:27:00Z">
              <w:r w:rsidRPr="00860071" w:rsidDel="00DA32C7">
                <w:rPr>
                  <w:rFonts w:ascii="Times New Roman" w:hAnsi="Times New Roman"/>
                  <w:sz w:val="16"/>
                  <w:szCs w:val="16"/>
                </w:rPr>
                <w:delText>Блок.1.дисц</w:delText>
              </w:r>
            </w:del>
          </w:p>
        </w:tc>
        <w:tc>
          <w:tcPr>
            <w:tcW w:w="715" w:type="dxa"/>
            <w:vAlign w:val="center"/>
          </w:tcPr>
          <w:p w14:paraId="1F295B3E" w14:textId="22C9B17A" w:rsidR="000C13FD" w:rsidRPr="00860071" w:rsidDel="00DA32C7" w:rsidRDefault="000C13FD" w:rsidP="000C13FD">
            <w:pPr>
              <w:spacing w:after="0"/>
              <w:jc w:val="center"/>
              <w:rPr>
                <w:del w:id="87" w:author="Yurii Litvinov" w:date="2023-01-24T12:27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88" w:author="Yurii Litvinov" w:date="2023-01-24T12:27:00Z">
              <w:r w:rsidRPr="00860071" w:rsidDel="00DA32C7">
                <w:rPr>
                  <w:rFonts w:ascii="Times New Roman" w:hAnsi="Times New Roman"/>
                  <w:sz w:val="16"/>
                  <w:szCs w:val="16"/>
                </w:rPr>
                <w:delText>1</w:delText>
              </w:r>
            </w:del>
          </w:p>
        </w:tc>
        <w:tc>
          <w:tcPr>
            <w:tcW w:w="813" w:type="dxa"/>
            <w:vAlign w:val="center"/>
          </w:tcPr>
          <w:p w14:paraId="109E24AE" w14:textId="5801F166" w:rsidR="000C13FD" w:rsidRPr="00860071" w:rsidDel="00DA32C7" w:rsidRDefault="000C13FD" w:rsidP="000C13FD">
            <w:pPr>
              <w:spacing w:after="0"/>
              <w:jc w:val="center"/>
              <w:rPr>
                <w:del w:id="89" w:author="Yurii Litvinov" w:date="2023-01-24T12:27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90" w:author="Yurii Litvinov" w:date="2023-01-24T12:27:00Z">
              <w:r w:rsidRPr="00860071" w:rsidDel="00DA32C7">
                <w:rPr>
                  <w:rFonts w:ascii="Times New Roman" w:hAnsi="Times New Roman"/>
                  <w:sz w:val="16"/>
                  <w:szCs w:val="16"/>
                </w:rPr>
                <w:delText>УК-4</w:delText>
              </w:r>
            </w:del>
          </w:p>
        </w:tc>
        <w:tc>
          <w:tcPr>
            <w:tcW w:w="4252" w:type="dxa"/>
          </w:tcPr>
          <w:p w14:paraId="1DF1E1CF" w14:textId="36CC664E" w:rsidR="000C13FD" w:rsidRPr="00860071" w:rsidDel="00DA32C7" w:rsidRDefault="000C13FD" w:rsidP="000C13FD">
            <w:pPr>
              <w:spacing w:after="0"/>
              <w:rPr>
                <w:del w:id="91" w:author="Yurii Litvinov" w:date="2023-01-24T12:27:00Z"/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del w:id="92" w:author="Yurii Litvinov" w:date="2023-01-24T12:27:00Z">
              <w:r w:rsidRPr="00860071" w:rsidDel="00DA32C7">
                <w:rPr>
                  <w:rFonts w:ascii="Times New Roman" w:hAnsi="Times New Roman"/>
                  <w:sz w:val="16"/>
                  <w:szCs w:val="16"/>
                  <w:lang w:val="en-US"/>
                </w:rPr>
                <w:delText xml:space="preserve">[060008] </w:delText>
              </w:r>
              <w:r w:rsidRPr="00860071" w:rsidDel="00DA32C7">
                <w:rPr>
                  <w:rFonts w:ascii="Times New Roman" w:hAnsi="Times New Roman"/>
                  <w:sz w:val="16"/>
                  <w:szCs w:val="16"/>
                </w:rPr>
                <w:delText>Язык</w:delText>
              </w:r>
              <w:r w:rsidRPr="00860071" w:rsidDel="00DA32C7">
                <w:rPr>
                  <w:rFonts w:ascii="Times New Roman" w:hAnsi="Times New Roman"/>
                  <w:sz w:val="16"/>
                  <w:szCs w:val="16"/>
                  <w:lang w:val="en-US"/>
                </w:rPr>
                <w:delText xml:space="preserve"> </w:delText>
              </w:r>
              <w:r w:rsidRPr="00860071" w:rsidDel="00DA32C7">
                <w:rPr>
                  <w:rFonts w:ascii="Times New Roman" w:hAnsi="Times New Roman"/>
                  <w:sz w:val="16"/>
                  <w:szCs w:val="16"/>
                </w:rPr>
                <w:delText>эффективной</w:delText>
              </w:r>
              <w:r w:rsidRPr="00860071" w:rsidDel="00DA32C7">
                <w:rPr>
                  <w:rFonts w:ascii="Times New Roman" w:hAnsi="Times New Roman"/>
                  <w:sz w:val="16"/>
                  <w:szCs w:val="16"/>
                  <w:lang w:val="en-US"/>
                </w:rPr>
                <w:delText xml:space="preserve"> </w:delText>
              </w:r>
              <w:r w:rsidRPr="00860071" w:rsidDel="00DA32C7">
                <w:rPr>
                  <w:rFonts w:ascii="Times New Roman" w:hAnsi="Times New Roman"/>
                  <w:sz w:val="16"/>
                  <w:szCs w:val="16"/>
                </w:rPr>
                <w:delText>коммуникации</w:delText>
              </w:r>
              <w:r w:rsidRPr="00860071" w:rsidDel="00DA32C7">
                <w:rPr>
                  <w:rFonts w:ascii="Times New Roman" w:hAnsi="Times New Roman"/>
                  <w:sz w:val="16"/>
                  <w:szCs w:val="16"/>
                  <w:lang w:val="en-US"/>
                </w:rPr>
                <w:delText xml:space="preserve"> (</w:delText>
              </w:r>
              <w:r w:rsidRPr="00860071" w:rsidDel="00DA32C7">
                <w:rPr>
                  <w:rFonts w:ascii="Times New Roman" w:hAnsi="Times New Roman"/>
                  <w:sz w:val="16"/>
                  <w:szCs w:val="16"/>
                </w:rPr>
                <w:delText>онлайн</w:delText>
              </w:r>
              <w:r w:rsidRPr="00860071" w:rsidDel="00DA32C7">
                <w:rPr>
                  <w:rFonts w:ascii="Times New Roman" w:hAnsi="Times New Roman"/>
                  <w:sz w:val="16"/>
                  <w:szCs w:val="16"/>
                  <w:lang w:val="en-US"/>
                </w:rPr>
                <w:delText>-</w:delText>
              </w:r>
              <w:r w:rsidRPr="00860071" w:rsidDel="00DA32C7">
                <w:rPr>
                  <w:rFonts w:ascii="Times New Roman" w:hAnsi="Times New Roman"/>
                  <w:sz w:val="16"/>
                  <w:szCs w:val="16"/>
                </w:rPr>
                <w:delText>курс</w:delText>
              </w:r>
              <w:r w:rsidRPr="00860071" w:rsidDel="00DA32C7">
                <w:rPr>
                  <w:rFonts w:ascii="Times New Roman" w:hAnsi="Times New Roman"/>
                  <w:sz w:val="16"/>
                  <w:szCs w:val="16"/>
                  <w:lang w:val="en-US"/>
                </w:rPr>
                <w:delText>)</w:delText>
              </w:r>
              <w:r w:rsidRPr="00860071" w:rsidDel="00DA32C7">
                <w:rPr>
                  <w:rFonts w:ascii="Times New Roman" w:hAnsi="Times New Roman"/>
                  <w:sz w:val="16"/>
                  <w:szCs w:val="16"/>
                  <w:lang w:val="en-US"/>
                </w:rPr>
                <w:br/>
                <w:delText>Language of Effective Communication (Online Course)</w:delText>
              </w:r>
            </w:del>
          </w:p>
        </w:tc>
        <w:tc>
          <w:tcPr>
            <w:tcW w:w="1418" w:type="dxa"/>
          </w:tcPr>
          <w:p w14:paraId="63707752" w14:textId="1BD70F77" w:rsidR="000C13FD" w:rsidRPr="00860071" w:rsidDel="00DA32C7" w:rsidRDefault="000C13FD" w:rsidP="000C13FD">
            <w:pPr>
              <w:spacing w:after="0"/>
              <w:rPr>
                <w:del w:id="93" w:author="Yurii Litvinov" w:date="2023-01-24T12:27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94" w:author="Yurii Litvinov" w:date="2023-01-24T12:27:00Z">
              <w:r w:rsidRPr="00860071" w:rsidDel="00DA32C7">
                <w:rPr>
                  <w:rFonts w:ascii="Times New Roman" w:hAnsi="Times New Roman"/>
                  <w:sz w:val="16"/>
                  <w:szCs w:val="16"/>
                </w:rPr>
                <w:delText>зачёт</w:delText>
              </w:r>
            </w:del>
          </w:p>
        </w:tc>
        <w:tc>
          <w:tcPr>
            <w:tcW w:w="426" w:type="dxa"/>
            <w:vAlign w:val="center"/>
          </w:tcPr>
          <w:p w14:paraId="6C9E7CAC" w14:textId="54AFCEA2" w:rsidR="000C13FD" w:rsidRPr="00860071" w:rsidDel="00DA32C7" w:rsidRDefault="000C13FD" w:rsidP="000C13FD">
            <w:pPr>
              <w:spacing w:after="0"/>
              <w:jc w:val="center"/>
              <w:rPr>
                <w:del w:id="95" w:author="Yurii Litvinov" w:date="2023-01-24T12:27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96" w:author="Yurii Litvinov" w:date="2023-01-24T12:27:00Z">
              <w:r w:rsidRPr="00860071" w:rsidDel="00DA32C7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  <w:tc>
          <w:tcPr>
            <w:tcW w:w="424" w:type="dxa"/>
            <w:vAlign w:val="center"/>
          </w:tcPr>
          <w:p w14:paraId="1721C44E" w14:textId="79232C32" w:rsidR="000C13FD" w:rsidRPr="00860071" w:rsidDel="00DA32C7" w:rsidRDefault="000C13FD" w:rsidP="000C13FD">
            <w:pPr>
              <w:spacing w:after="0"/>
              <w:jc w:val="center"/>
              <w:rPr>
                <w:del w:id="97" w:author="Yurii Litvinov" w:date="2023-01-24T12:27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98" w:author="Yurii Litvinov" w:date="2023-01-24T12:27:00Z">
              <w:r w:rsidRPr="00860071" w:rsidDel="00DA32C7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  <w:tc>
          <w:tcPr>
            <w:tcW w:w="426" w:type="dxa"/>
            <w:vAlign w:val="center"/>
          </w:tcPr>
          <w:p w14:paraId="05749485" w14:textId="6609667F" w:rsidR="000C13FD" w:rsidRPr="00860071" w:rsidDel="00DA32C7" w:rsidRDefault="000C13FD" w:rsidP="000C13FD">
            <w:pPr>
              <w:spacing w:after="0"/>
              <w:jc w:val="center"/>
              <w:rPr>
                <w:del w:id="99" w:author="Yurii Litvinov" w:date="2023-01-24T12:27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100" w:author="Yurii Litvinov" w:date="2023-01-24T12:27:00Z">
              <w:r w:rsidRPr="00860071" w:rsidDel="00DA32C7">
                <w:rPr>
                  <w:rFonts w:ascii="Times New Roman" w:hAnsi="Times New Roman"/>
                  <w:sz w:val="16"/>
                  <w:szCs w:val="16"/>
                </w:rPr>
                <w:delText>10</w:delText>
              </w:r>
            </w:del>
          </w:p>
        </w:tc>
        <w:tc>
          <w:tcPr>
            <w:tcW w:w="426" w:type="dxa"/>
            <w:vAlign w:val="center"/>
          </w:tcPr>
          <w:p w14:paraId="64725DEC" w14:textId="592F77BE" w:rsidR="000C13FD" w:rsidRPr="00860071" w:rsidDel="00DA32C7" w:rsidRDefault="000C13FD" w:rsidP="000C13FD">
            <w:pPr>
              <w:spacing w:after="0"/>
              <w:jc w:val="center"/>
              <w:rPr>
                <w:del w:id="101" w:author="Yurii Litvinov" w:date="2023-01-24T12:27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102" w:author="Yurii Litvinov" w:date="2023-01-24T12:27:00Z">
              <w:r w:rsidRPr="00860071" w:rsidDel="00DA32C7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  <w:tc>
          <w:tcPr>
            <w:tcW w:w="424" w:type="dxa"/>
            <w:vAlign w:val="center"/>
          </w:tcPr>
          <w:p w14:paraId="128A1C00" w14:textId="74C1515C" w:rsidR="000C13FD" w:rsidRPr="00860071" w:rsidDel="00DA32C7" w:rsidRDefault="000C13FD" w:rsidP="000C13FD">
            <w:pPr>
              <w:spacing w:after="0"/>
              <w:jc w:val="center"/>
              <w:rPr>
                <w:del w:id="103" w:author="Yurii Litvinov" w:date="2023-01-24T12:27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104" w:author="Yurii Litvinov" w:date="2023-01-24T12:27:00Z">
              <w:r w:rsidRPr="00860071" w:rsidDel="00DA32C7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  <w:tc>
          <w:tcPr>
            <w:tcW w:w="426" w:type="dxa"/>
            <w:vAlign w:val="center"/>
          </w:tcPr>
          <w:p w14:paraId="5760E9BD" w14:textId="41204BBD" w:rsidR="000C13FD" w:rsidRPr="00860071" w:rsidDel="00DA32C7" w:rsidRDefault="000C13FD" w:rsidP="000C13FD">
            <w:pPr>
              <w:spacing w:after="0"/>
              <w:jc w:val="center"/>
              <w:rPr>
                <w:del w:id="105" w:author="Yurii Litvinov" w:date="2023-01-24T12:27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106" w:author="Yurii Litvinov" w:date="2023-01-24T12:27:00Z">
              <w:r w:rsidRPr="00860071" w:rsidDel="00DA32C7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  <w:tc>
          <w:tcPr>
            <w:tcW w:w="425" w:type="dxa"/>
            <w:vAlign w:val="center"/>
          </w:tcPr>
          <w:p w14:paraId="3BF3EB46" w14:textId="020999B0" w:rsidR="000C13FD" w:rsidRPr="00860071" w:rsidDel="00DA32C7" w:rsidRDefault="000C13FD" w:rsidP="000C13FD">
            <w:pPr>
              <w:spacing w:after="0"/>
              <w:jc w:val="center"/>
              <w:rPr>
                <w:del w:id="107" w:author="Yurii Litvinov" w:date="2023-01-24T12:27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108" w:author="Yurii Litvinov" w:date="2023-01-24T12:27:00Z">
              <w:r w:rsidRPr="00860071" w:rsidDel="00DA32C7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  <w:tc>
          <w:tcPr>
            <w:tcW w:w="425" w:type="dxa"/>
            <w:vAlign w:val="center"/>
          </w:tcPr>
          <w:p w14:paraId="1795C0B0" w14:textId="1BAD1B8A" w:rsidR="000C13FD" w:rsidRPr="00860071" w:rsidDel="00DA32C7" w:rsidRDefault="000C13FD" w:rsidP="000C13FD">
            <w:pPr>
              <w:spacing w:after="0"/>
              <w:jc w:val="center"/>
              <w:rPr>
                <w:del w:id="109" w:author="Yurii Litvinov" w:date="2023-01-24T12:27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110" w:author="Yurii Litvinov" w:date="2023-01-24T12:27:00Z">
              <w:r w:rsidRPr="00860071" w:rsidDel="00DA32C7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  <w:tc>
          <w:tcPr>
            <w:tcW w:w="426" w:type="dxa"/>
            <w:vAlign w:val="center"/>
          </w:tcPr>
          <w:p w14:paraId="670DD4C3" w14:textId="17CE5EFC" w:rsidR="000C13FD" w:rsidRPr="00860071" w:rsidDel="00DA32C7" w:rsidRDefault="000C13FD" w:rsidP="000C13FD">
            <w:pPr>
              <w:spacing w:after="0"/>
              <w:jc w:val="center"/>
              <w:rPr>
                <w:del w:id="111" w:author="Yurii Litvinov" w:date="2023-01-24T12:27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112" w:author="Yurii Litvinov" w:date="2023-01-24T12:27:00Z">
              <w:r w:rsidRPr="00860071" w:rsidDel="00DA32C7">
                <w:rPr>
                  <w:rFonts w:ascii="Times New Roman" w:hAnsi="Times New Roman"/>
                  <w:sz w:val="16"/>
                  <w:szCs w:val="16"/>
                </w:rPr>
                <w:delText>2</w:delText>
              </w:r>
            </w:del>
          </w:p>
        </w:tc>
        <w:tc>
          <w:tcPr>
            <w:tcW w:w="566" w:type="dxa"/>
            <w:vAlign w:val="center"/>
          </w:tcPr>
          <w:p w14:paraId="18A818DB" w14:textId="299A33EC" w:rsidR="000C13FD" w:rsidRPr="00860071" w:rsidDel="00DA32C7" w:rsidRDefault="000C13FD" w:rsidP="000C13FD">
            <w:pPr>
              <w:spacing w:after="0"/>
              <w:jc w:val="center"/>
              <w:rPr>
                <w:del w:id="113" w:author="Yurii Litvinov" w:date="2023-01-24T12:27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114" w:author="Yurii Litvinov" w:date="2023-01-24T12:27:00Z">
              <w:r w:rsidRPr="00860071" w:rsidDel="00DA32C7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  <w:tc>
          <w:tcPr>
            <w:tcW w:w="425" w:type="dxa"/>
            <w:vAlign w:val="center"/>
          </w:tcPr>
          <w:p w14:paraId="03CE3F23" w14:textId="2E3450FF" w:rsidR="000C13FD" w:rsidRPr="00860071" w:rsidDel="00DA32C7" w:rsidRDefault="000C13FD" w:rsidP="000C13FD">
            <w:pPr>
              <w:spacing w:after="0"/>
              <w:jc w:val="center"/>
              <w:rPr>
                <w:del w:id="115" w:author="Yurii Litvinov" w:date="2023-01-24T12:27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116" w:author="Yurii Litvinov" w:date="2023-01-24T12:27:00Z">
              <w:r w:rsidRPr="00860071" w:rsidDel="00DA32C7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  <w:tc>
          <w:tcPr>
            <w:tcW w:w="568" w:type="dxa"/>
            <w:vAlign w:val="center"/>
          </w:tcPr>
          <w:p w14:paraId="1A58D053" w14:textId="2409DE35" w:rsidR="000C13FD" w:rsidRPr="00860071" w:rsidDel="00DA32C7" w:rsidRDefault="000C13FD" w:rsidP="000C13FD">
            <w:pPr>
              <w:spacing w:after="0"/>
              <w:jc w:val="center"/>
              <w:rPr>
                <w:del w:id="117" w:author="Yurii Litvinov" w:date="2023-01-24T12:27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118" w:author="Yurii Litvinov" w:date="2023-01-24T12:27:00Z">
              <w:r w:rsidRPr="00860071" w:rsidDel="00DA32C7">
                <w:rPr>
                  <w:rFonts w:ascii="Times New Roman" w:hAnsi="Times New Roman"/>
                  <w:sz w:val="16"/>
                  <w:szCs w:val="16"/>
                </w:rPr>
                <w:delText>24</w:delText>
              </w:r>
            </w:del>
          </w:p>
        </w:tc>
        <w:tc>
          <w:tcPr>
            <w:tcW w:w="424" w:type="dxa"/>
            <w:vAlign w:val="center"/>
          </w:tcPr>
          <w:p w14:paraId="5C3CB2E1" w14:textId="39077536" w:rsidR="000C13FD" w:rsidRPr="00860071" w:rsidDel="00DA32C7" w:rsidRDefault="000C13FD" w:rsidP="000C13FD">
            <w:pPr>
              <w:spacing w:after="0"/>
              <w:jc w:val="center"/>
              <w:rPr>
                <w:del w:id="119" w:author="Yurii Litvinov" w:date="2023-01-24T12:27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120" w:author="Yurii Litvinov" w:date="2023-01-24T12:27:00Z">
              <w:r w:rsidRPr="00860071" w:rsidDel="00DA32C7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  <w:tc>
          <w:tcPr>
            <w:tcW w:w="473" w:type="dxa"/>
            <w:vAlign w:val="center"/>
          </w:tcPr>
          <w:p w14:paraId="1FA73A75" w14:textId="1CEA7026" w:rsidR="000C13FD" w:rsidRPr="00860071" w:rsidDel="00DA32C7" w:rsidRDefault="000C13FD" w:rsidP="000C13FD">
            <w:pPr>
              <w:spacing w:after="0"/>
              <w:jc w:val="center"/>
              <w:rPr>
                <w:del w:id="121" w:author="Yurii Litvinov" w:date="2023-01-24T12:27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122" w:author="Yurii Litvinov" w:date="2023-01-24T12:27:00Z">
              <w:r w:rsidRPr="00860071" w:rsidDel="00DA32C7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  <w:tc>
          <w:tcPr>
            <w:tcW w:w="594" w:type="dxa"/>
            <w:vAlign w:val="center"/>
          </w:tcPr>
          <w:p w14:paraId="6D7A5060" w14:textId="077D1AB1" w:rsidR="000C13FD" w:rsidRPr="00860071" w:rsidDel="00DA32C7" w:rsidRDefault="000C13FD" w:rsidP="000C13FD">
            <w:pPr>
              <w:spacing w:after="0"/>
              <w:jc w:val="center"/>
              <w:rPr>
                <w:del w:id="123" w:author="Yurii Litvinov" w:date="2023-01-24T12:27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124" w:author="Yurii Litvinov" w:date="2023-01-24T12:27:00Z">
              <w:r w:rsidRPr="00860071" w:rsidDel="00DA32C7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</w:tr>
      <w:tr w:rsidR="00BB2295" w:rsidRPr="00860071" w14:paraId="16033E53" w14:textId="77777777" w:rsidTr="00B72F92">
        <w:trPr>
          <w:ins w:id="125" w:author="Yurii Litvinov" w:date="2023-01-23T15:33:00Z"/>
        </w:trPr>
        <w:tc>
          <w:tcPr>
            <w:tcW w:w="710" w:type="dxa"/>
            <w:vAlign w:val="center"/>
          </w:tcPr>
          <w:p w14:paraId="0E38122A" w14:textId="0E5AD7BE" w:rsidR="00BB2295" w:rsidRPr="00860071" w:rsidRDefault="00CF1218" w:rsidP="000C13FD">
            <w:pPr>
              <w:spacing w:after="0"/>
              <w:jc w:val="center"/>
              <w:rPr>
                <w:ins w:id="126" w:author="Yurii Litvinov" w:date="2023-01-23T15:33:00Z"/>
                <w:rFonts w:ascii="Times New Roman" w:hAnsi="Times New Roman"/>
                <w:sz w:val="16"/>
                <w:szCs w:val="16"/>
              </w:rPr>
            </w:pPr>
            <w:ins w:id="127" w:author="Yurii Litvinov" w:date="2023-01-23T16:17:00Z">
              <w:r w:rsidRPr="00860071">
                <w:rPr>
                  <w:rFonts w:ascii="Times New Roman" w:hAnsi="Times New Roman"/>
                  <w:sz w:val="16"/>
                  <w:szCs w:val="16"/>
                </w:rPr>
                <w:t>Блок.</w:t>
              </w:r>
              <w:proofErr w:type="gramStart"/>
              <w:r w:rsidRPr="00860071">
                <w:rPr>
                  <w:rFonts w:ascii="Times New Roman" w:hAnsi="Times New Roman"/>
                  <w:sz w:val="16"/>
                  <w:szCs w:val="16"/>
                </w:rPr>
                <w:t>1.дисц</w:t>
              </w:r>
            </w:ins>
            <w:proofErr w:type="gramEnd"/>
          </w:p>
        </w:tc>
        <w:tc>
          <w:tcPr>
            <w:tcW w:w="715" w:type="dxa"/>
            <w:vAlign w:val="center"/>
          </w:tcPr>
          <w:p w14:paraId="181D9CE4" w14:textId="1A8436AE" w:rsidR="00BB2295" w:rsidRPr="00860071" w:rsidRDefault="00CF1218" w:rsidP="000C13FD">
            <w:pPr>
              <w:spacing w:after="0"/>
              <w:jc w:val="center"/>
              <w:rPr>
                <w:ins w:id="128" w:author="Yurii Litvinov" w:date="2023-01-23T15:33:00Z"/>
                <w:rFonts w:ascii="Times New Roman" w:hAnsi="Times New Roman"/>
                <w:sz w:val="16"/>
                <w:szCs w:val="16"/>
              </w:rPr>
            </w:pPr>
            <w:ins w:id="129" w:author="Yurii Litvinov" w:date="2023-01-23T16:17:00Z">
              <w:r>
                <w:rPr>
                  <w:rFonts w:ascii="Times New Roman" w:hAnsi="Times New Roman"/>
                  <w:sz w:val="16"/>
                  <w:szCs w:val="16"/>
                </w:rPr>
                <w:t>1</w:t>
              </w:r>
            </w:ins>
          </w:p>
        </w:tc>
        <w:tc>
          <w:tcPr>
            <w:tcW w:w="813" w:type="dxa"/>
            <w:vAlign w:val="center"/>
          </w:tcPr>
          <w:p w14:paraId="4318A32E" w14:textId="484EF1F5" w:rsidR="00BB2295" w:rsidRPr="00860071" w:rsidRDefault="00C86398" w:rsidP="000C13FD">
            <w:pPr>
              <w:spacing w:after="0"/>
              <w:jc w:val="center"/>
              <w:rPr>
                <w:ins w:id="130" w:author="Yurii Litvinov" w:date="2023-01-23T15:33:00Z"/>
                <w:rFonts w:ascii="Times New Roman" w:hAnsi="Times New Roman"/>
                <w:sz w:val="16"/>
                <w:szCs w:val="16"/>
              </w:rPr>
            </w:pPr>
            <w:ins w:id="131" w:author="Yurii Litvinov" w:date="2023-01-23T21:12:00Z">
              <w:r w:rsidRPr="00860071">
                <w:rPr>
                  <w:rFonts w:ascii="Times New Roman" w:hAnsi="Times New Roman"/>
                  <w:sz w:val="16"/>
                  <w:szCs w:val="16"/>
                </w:rPr>
                <w:t>УК-8</w:t>
              </w:r>
            </w:ins>
          </w:p>
        </w:tc>
        <w:tc>
          <w:tcPr>
            <w:tcW w:w="4252" w:type="dxa"/>
          </w:tcPr>
          <w:p w14:paraId="0059443A" w14:textId="77777777" w:rsidR="00BB2295" w:rsidRDefault="00CF1218" w:rsidP="000C13FD">
            <w:pPr>
              <w:spacing w:after="0"/>
              <w:rPr>
                <w:ins w:id="132" w:author="Yurii Litvinov" w:date="2023-01-23T16:18:00Z"/>
                <w:rFonts w:ascii="Times New Roman" w:hAnsi="Times New Roman"/>
                <w:sz w:val="16"/>
                <w:szCs w:val="16"/>
                <w:lang w:val="en-US"/>
              </w:rPr>
            </w:pPr>
            <w:ins w:id="133" w:author="Yurii Litvinov" w:date="2023-01-23T16:17:00Z">
              <w:r>
                <w:rPr>
                  <w:rFonts w:ascii="Times New Roman" w:hAnsi="Times New Roman"/>
                  <w:sz w:val="16"/>
                  <w:szCs w:val="16"/>
                  <w:lang w:val="en-US"/>
                </w:rPr>
                <w:t>[</w:t>
              </w:r>
              <w:r w:rsidRPr="00CF1218">
                <w:rPr>
                  <w:rFonts w:ascii="Times New Roman" w:hAnsi="Times New Roman"/>
                  <w:sz w:val="16"/>
                  <w:szCs w:val="16"/>
                  <w:lang w:val="en-US"/>
                </w:rPr>
                <w:t>073519</w:t>
              </w:r>
              <w:r>
                <w:rPr>
                  <w:rFonts w:ascii="Times New Roman" w:hAnsi="Times New Roman"/>
                  <w:sz w:val="16"/>
                  <w:szCs w:val="16"/>
                  <w:lang w:val="en-US"/>
                </w:rPr>
                <w:t xml:space="preserve">] </w:t>
              </w:r>
            </w:ins>
            <w:proofErr w:type="spellStart"/>
            <w:ins w:id="134" w:author="Yurii Litvinov" w:date="2023-01-23T16:18:00Z">
              <w:r w:rsidRPr="00CF1218">
                <w:rPr>
                  <w:rFonts w:ascii="Times New Roman" w:hAnsi="Times New Roman"/>
                  <w:sz w:val="16"/>
                  <w:szCs w:val="16"/>
                  <w:lang w:val="en-US"/>
                </w:rPr>
                <w:t>Безопасность</w:t>
              </w:r>
              <w:proofErr w:type="spellEnd"/>
              <w:r w:rsidRPr="00CF1218">
                <w:rPr>
                  <w:rFonts w:ascii="Times New Roman" w:hAnsi="Times New Roman"/>
                  <w:sz w:val="16"/>
                  <w:szCs w:val="16"/>
                  <w:lang w:val="en-US"/>
                </w:rPr>
                <w:t xml:space="preserve"> </w:t>
              </w:r>
              <w:proofErr w:type="spellStart"/>
              <w:r w:rsidRPr="00CF1218">
                <w:rPr>
                  <w:rFonts w:ascii="Times New Roman" w:hAnsi="Times New Roman"/>
                  <w:sz w:val="16"/>
                  <w:szCs w:val="16"/>
                  <w:lang w:val="en-US"/>
                </w:rPr>
                <w:t>жизнедеятельности</w:t>
              </w:r>
              <w:proofErr w:type="spellEnd"/>
            </w:ins>
          </w:p>
          <w:p w14:paraId="2338F913" w14:textId="5806F6C7" w:rsidR="00CF1218" w:rsidRPr="00CF1218" w:rsidRDefault="00CF1218" w:rsidP="000C13FD">
            <w:pPr>
              <w:spacing w:after="0"/>
              <w:rPr>
                <w:ins w:id="135" w:author="Yurii Litvinov" w:date="2023-01-23T15:33:00Z"/>
                <w:rFonts w:ascii="Times New Roman" w:hAnsi="Times New Roman"/>
                <w:sz w:val="16"/>
                <w:szCs w:val="16"/>
                <w:lang w:val="en-US"/>
              </w:rPr>
            </w:pPr>
            <w:ins w:id="136" w:author="Yurii Litvinov" w:date="2023-01-23T16:18:00Z">
              <w:r>
                <w:rPr>
                  <w:rFonts w:ascii="Times New Roman" w:hAnsi="Times New Roman"/>
                  <w:sz w:val="16"/>
                  <w:szCs w:val="16"/>
                  <w:lang w:val="en-US"/>
                </w:rPr>
                <w:t>Life Safety</w:t>
              </w:r>
            </w:ins>
          </w:p>
        </w:tc>
        <w:tc>
          <w:tcPr>
            <w:tcW w:w="1418" w:type="dxa"/>
          </w:tcPr>
          <w:p w14:paraId="5BB80DD1" w14:textId="05E862A9" w:rsidR="00BB2295" w:rsidRPr="00702E70" w:rsidRDefault="00702E70" w:rsidP="000C13FD">
            <w:pPr>
              <w:spacing w:after="0"/>
              <w:rPr>
                <w:ins w:id="137" w:author="Yurii Litvinov" w:date="2023-01-23T15:33:00Z"/>
                <w:rFonts w:ascii="Times New Roman" w:hAnsi="Times New Roman"/>
                <w:sz w:val="16"/>
                <w:szCs w:val="16"/>
              </w:rPr>
            </w:pPr>
            <w:ins w:id="138" w:author="Yurii Litvinov" w:date="2023-01-23T16:19:00Z">
              <w:r>
                <w:rPr>
                  <w:rFonts w:ascii="Times New Roman" w:hAnsi="Times New Roman"/>
                  <w:sz w:val="16"/>
                  <w:szCs w:val="16"/>
                </w:rPr>
                <w:t>аттестационное испытание</w:t>
              </w:r>
            </w:ins>
          </w:p>
        </w:tc>
        <w:tc>
          <w:tcPr>
            <w:tcW w:w="426" w:type="dxa"/>
            <w:vAlign w:val="center"/>
          </w:tcPr>
          <w:p w14:paraId="3EF6E271" w14:textId="51860542" w:rsidR="00BB2295" w:rsidRPr="00702E70" w:rsidRDefault="00702E70" w:rsidP="000C13FD">
            <w:pPr>
              <w:spacing w:after="0"/>
              <w:jc w:val="center"/>
              <w:rPr>
                <w:ins w:id="139" w:author="Yurii Litvinov" w:date="2023-01-23T15:33:00Z"/>
                <w:rFonts w:ascii="Times New Roman" w:hAnsi="Times New Roman"/>
                <w:sz w:val="16"/>
                <w:szCs w:val="16"/>
                <w:lang w:val="en-US"/>
                <w:rPrChange w:id="140" w:author="Yurii Litvinov" w:date="2023-01-23T16:18:00Z">
                  <w:rPr>
                    <w:ins w:id="141" w:author="Yurii Litvinov" w:date="2023-01-23T15:33:00Z"/>
                    <w:rFonts w:ascii="Times New Roman" w:hAnsi="Times New Roman"/>
                    <w:sz w:val="16"/>
                    <w:szCs w:val="16"/>
                  </w:rPr>
                </w:rPrChange>
              </w:rPr>
            </w:pPr>
            <w:ins w:id="142" w:author="Yurii Litvinov" w:date="2023-01-23T16:18:00Z">
              <w:r>
                <w:rPr>
                  <w:rFonts w:ascii="Times New Roman" w:hAnsi="Times New Roman"/>
                  <w:sz w:val="16"/>
                  <w:szCs w:val="16"/>
                  <w:lang w:val="en-US"/>
                </w:rPr>
                <w:t>0</w:t>
              </w:r>
            </w:ins>
          </w:p>
        </w:tc>
        <w:tc>
          <w:tcPr>
            <w:tcW w:w="424" w:type="dxa"/>
            <w:vAlign w:val="center"/>
          </w:tcPr>
          <w:p w14:paraId="2059E8E3" w14:textId="7644DCD5" w:rsidR="00BB2295" w:rsidRPr="00702E70" w:rsidRDefault="00702E70" w:rsidP="000C13FD">
            <w:pPr>
              <w:spacing w:after="0"/>
              <w:jc w:val="center"/>
              <w:rPr>
                <w:ins w:id="143" w:author="Yurii Litvinov" w:date="2023-01-23T15:33:00Z"/>
                <w:rFonts w:ascii="Times New Roman" w:hAnsi="Times New Roman"/>
                <w:sz w:val="16"/>
                <w:szCs w:val="16"/>
                <w:lang w:val="en-US"/>
                <w:rPrChange w:id="144" w:author="Yurii Litvinov" w:date="2023-01-23T16:18:00Z">
                  <w:rPr>
                    <w:ins w:id="145" w:author="Yurii Litvinov" w:date="2023-01-23T15:33:00Z"/>
                    <w:rFonts w:ascii="Times New Roman" w:hAnsi="Times New Roman"/>
                    <w:sz w:val="16"/>
                    <w:szCs w:val="16"/>
                  </w:rPr>
                </w:rPrChange>
              </w:rPr>
            </w:pPr>
            <w:ins w:id="146" w:author="Yurii Litvinov" w:date="2023-01-23T16:18:00Z">
              <w:r>
                <w:rPr>
                  <w:rFonts w:ascii="Times New Roman" w:hAnsi="Times New Roman"/>
                  <w:sz w:val="16"/>
                  <w:szCs w:val="16"/>
                  <w:lang w:val="en-US"/>
                </w:rPr>
                <w:t>0</w:t>
              </w:r>
            </w:ins>
          </w:p>
        </w:tc>
        <w:tc>
          <w:tcPr>
            <w:tcW w:w="426" w:type="dxa"/>
            <w:vAlign w:val="center"/>
          </w:tcPr>
          <w:p w14:paraId="34480C28" w14:textId="16F61BA7" w:rsidR="00BB2295" w:rsidRPr="00702E70" w:rsidRDefault="00702E70" w:rsidP="000C13FD">
            <w:pPr>
              <w:spacing w:after="0"/>
              <w:jc w:val="center"/>
              <w:rPr>
                <w:ins w:id="147" w:author="Yurii Litvinov" w:date="2023-01-23T15:33:00Z"/>
                <w:rFonts w:ascii="Times New Roman" w:hAnsi="Times New Roman"/>
                <w:sz w:val="16"/>
                <w:szCs w:val="16"/>
                <w:lang w:val="en-US"/>
                <w:rPrChange w:id="148" w:author="Yurii Litvinov" w:date="2023-01-23T16:18:00Z">
                  <w:rPr>
                    <w:ins w:id="149" w:author="Yurii Litvinov" w:date="2023-01-23T15:33:00Z"/>
                    <w:rFonts w:ascii="Times New Roman" w:hAnsi="Times New Roman"/>
                    <w:sz w:val="16"/>
                    <w:szCs w:val="16"/>
                  </w:rPr>
                </w:rPrChange>
              </w:rPr>
            </w:pPr>
            <w:ins w:id="150" w:author="Yurii Litvinov" w:date="2023-01-23T16:18:00Z">
              <w:r>
                <w:rPr>
                  <w:rFonts w:ascii="Times New Roman" w:hAnsi="Times New Roman"/>
                  <w:sz w:val="16"/>
                  <w:szCs w:val="16"/>
                  <w:lang w:val="en-US"/>
                </w:rPr>
                <w:t>10</w:t>
              </w:r>
            </w:ins>
          </w:p>
        </w:tc>
        <w:tc>
          <w:tcPr>
            <w:tcW w:w="426" w:type="dxa"/>
            <w:vAlign w:val="center"/>
          </w:tcPr>
          <w:p w14:paraId="4B071D24" w14:textId="2580681A" w:rsidR="00BB2295" w:rsidRPr="00702E70" w:rsidRDefault="00702E70" w:rsidP="000C13FD">
            <w:pPr>
              <w:spacing w:after="0"/>
              <w:jc w:val="center"/>
              <w:rPr>
                <w:ins w:id="151" w:author="Yurii Litvinov" w:date="2023-01-23T15:33:00Z"/>
                <w:rFonts w:ascii="Times New Roman" w:hAnsi="Times New Roman"/>
                <w:sz w:val="16"/>
                <w:szCs w:val="16"/>
                <w:lang w:val="en-US"/>
                <w:rPrChange w:id="152" w:author="Yurii Litvinov" w:date="2023-01-23T16:18:00Z">
                  <w:rPr>
                    <w:ins w:id="153" w:author="Yurii Litvinov" w:date="2023-01-23T15:33:00Z"/>
                    <w:rFonts w:ascii="Times New Roman" w:hAnsi="Times New Roman"/>
                    <w:sz w:val="16"/>
                    <w:szCs w:val="16"/>
                  </w:rPr>
                </w:rPrChange>
              </w:rPr>
            </w:pPr>
            <w:ins w:id="154" w:author="Yurii Litvinov" w:date="2023-01-23T16:18:00Z">
              <w:r>
                <w:rPr>
                  <w:rFonts w:ascii="Times New Roman" w:hAnsi="Times New Roman"/>
                  <w:sz w:val="16"/>
                  <w:szCs w:val="16"/>
                  <w:lang w:val="en-US"/>
                </w:rPr>
                <w:t>0</w:t>
              </w:r>
            </w:ins>
          </w:p>
        </w:tc>
        <w:tc>
          <w:tcPr>
            <w:tcW w:w="424" w:type="dxa"/>
            <w:vAlign w:val="center"/>
          </w:tcPr>
          <w:p w14:paraId="6AF5DA46" w14:textId="4FC786C6" w:rsidR="00BB2295" w:rsidRPr="00702E70" w:rsidRDefault="00702E70" w:rsidP="000C13FD">
            <w:pPr>
              <w:spacing w:after="0"/>
              <w:jc w:val="center"/>
              <w:rPr>
                <w:ins w:id="155" w:author="Yurii Litvinov" w:date="2023-01-23T15:33:00Z"/>
                <w:rFonts w:ascii="Times New Roman" w:hAnsi="Times New Roman"/>
                <w:sz w:val="16"/>
                <w:szCs w:val="16"/>
                <w:lang w:val="en-US"/>
                <w:rPrChange w:id="156" w:author="Yurii Litvinov" w:date="2023-01-23T16:18:00Z">
                  <w:rPr>
                    <w:ins w:id="157" w:author="Yurii Litvinov" w:date="2023-01-23T15:33:00Z"/>
                    <w:rFonts w:ascii="Times New Roman" w:hAnsi="Times New Roman"/>
                    <w:sz w:val="16"/>
                    <w:szCs w:val="16"/>
                  </w:rPr>
                </w:rPrChange>
              </w:rPr>
            </w:pPr>
            <w:ins w:id="158" w:author="Yurii Litvinov" w:date="2023-01-23T16:18:00Z">
              <w:r>
                <w:rPr>
                  <w:rFonts w:ascii="Times New Roman" w:hAnsi="Times New Roman"/>
                  <w:sz w:val="16"/>
                  <w:szCs w:val="16"/>
                  <w:lang w:val="en-US"/>
                </w:rPr>
                <w:t>0</w:t>
              </w:r>
            </w:ins>
          </w:p>
        </w:tc>
        <w:tc>
          <w:tcPr>
            <w:tcW w:w="426" w:type="dxa"/>
            <w:vAlign w:val="center"/>
          </w:tcPr>
          <w:p w14:paraId="74C3945B" w14:textId="37C7D853" w:rsidR="00BB2295" w:rsidRPr="00702E70" w:rsidRDefault="00702E70" w:rsidP="000C13FD">
            <w:pPr>
              <w:spacing w:after="0"/>
              <w:jc w:val="center"/>
              <w:rPr>
                <w:ins w:id="159" w:author="Yurii Litvinov" w:date="2023-01-23T15:33:00Z"/>
                <w:rFonts w:ascii="Times New Roman" w:hAnsi="Times New Roman"/>
                <w:sz w:val="16"/>
                <w:szCs w:val="16"/>
                <w:lang w:val="en-US"/>
                <w:rPrChange w:id="160" w:author="Yurii Litvinov" w:date="2023-01-23T16:18:00Z">
                  <w:rPr>
                    <w:ins w:id="161" w:author="Yurii Litvinov" w:date="2023-01-23T15:33:00Z"/>
                    <w:rFonts w:ascii="Times New Roman" w:hAnsi="Times New Roman"/>
                    <w:sz w:val="16"/>
                    <w:szCs w:val="16"/>
                  </w:rPr>
                </w:rPrChange>
              </w:rPr>
            </w:pPr>
            <w:ins w:id="162" w:author="Yurii Litvinov" w:date="2023-01-23T16:18:00Z">
              <w:r>
                <w:rPr>
                  <w:rFonts w:ascii="Times New Roman" w:hAnsi="Times New Roman"/>
                  <w:sz w:val="16"/>
                  <w:szCs w:val="16"/>
                  <w:lang w:val="en-US"/>
                </w:rPr>
                <w:t>0</w:t>
              </w:r>
            </w:ins>
          </w:p>
        </w:tc>
        <w:tc>
          <w:tcPr>
            <w:tcW w:w="425" w:type="dxa"/>
            <w:vAlign w:val="center"/>
          </w:tcPr>
          <w:p w14:paraId="0E1F5AAD" w14:textId="091D3852" w:rsidR="00BB2295" w:rsidRPr="00702E70" w:rsidRDefault="00702E70" w:rsidP="000C13FD">
            <w:pPr>
              <w:spacing w:after="0"/>
              <w:jc w:val="center"/>
              <w:rPr>
                <w:ins w:id="163" w:author="Yurii Litvinov" w:date="2023-01-23T15:33:00Z"/>
                <w:rFonts w:ascii="Times New Roman" w:hAnsi="Times New Roman"/>
                <w:sz w:val="16"/>
                <w:szCs w:val="16"/>
                <w:lang w:val="en-US"/>
                <w:rPrChange w:id="164" w:author="Yurii Litvinov" w:date="2023-01-23T16:18:00Z">
                  <w:rPr>
                    <w:ins w:id="165" w:author="Yurii Litvinov" w:date="2023-01-23T15:33:00Z"/>
                    <w:rFonts w:ascii="Times New Roman" w:hAnsi="Times New Roman"/>
                    <w:sz w:val="16"/>
                    <w:szCs w:val="16"/>
                  </w:rPr>
                </w:rPrChange>
              </w:rPr>
            </w:pPr>
            <w:ins w:id="166" w:author="Yurii Litvinov" w:date="2023-01-23T16:18:00Z">
              <w:r>
                <w:rPr>
                  <w:rFonts w:ascii="Times New Roman" w:hAnsi="Times New Roman"/>
                  <w:sz w:val="16"/>
                  <w:szCs w:val="16"/>
                  <w:lang w:val="en-US"/>
                </w:rPr>
                <w:t>0</w:t>
              </w:r>
            </w:ins>
          </w:p>
        </w:tc>
        <w:tc>
          <w:tcPr>
            <w:tcW w:w="425" w:type="dxa"/>
            <w:vAlign w:val="center"/>
          </w:tcPr>
          <w:p w14:paraId="63E65CD0" w14:textId="08AFFA92" w:rsidR="00BB2295" w:rsidRPr="00702E70" w:rsidRDefault="00702E70" w:rsidP="000C13FD">
            <w:pPr>
              <w:spacing w:after="0"/>
              <w:jc w:val="center"/>
              <w:rPr>
                <w:ins w:id="167" w:author="Yurii Litvinov" w:date="2023-01-23T15:33:00Z"/>
                <w:rFonts w:ascii="Times New Roman" w:hAnsi="Times New Roman"/>
                <w:sz w:val="16"/>
                <w:szCs w:val="16"/>
                <w:lang w:val="en-US"/>
                <w:rPrChange w:id="168" w:author="Yurii Litvinov" w:date="2023-01-23T16:18:00Z">
                  <w:rPr>
                    <w:ins w:id="169" w:author="Yurii Litvinov" w:date="2023-01-23T15:33:00Z"/>
                    <w:rFonts w:ascii="Times New Roman" w:hAnsi="Times New Roman"/>
                    <w:sz w:val="16"/>
                    <w:szCs w:val="16"/>
                  </w:rPr>
                </w:rPrChange>
              </w:rPr>
            </w:pPr>
            <w:ins w:id="170" w:author="Yurii Litvinov" w:date="2023-01-23T16:18:00Z">
              <w:r>
                <w:rPr>
                  <w:rFonts w:ascii="Times New Roman" w:hAnsi="Times New Roman"/>
                  <w:sz w:val="16"/>
                  <w:szCs w:val="16"/>
                  <w:lang w:val="en-US"/>
                </w:rPr>
                <w:t>0</w:t>
              </w:r>
            </w:ins>
          </w:p>
        </w:tc>
        <w:tc>
          <w:tcPr>
            <w:tcW w:w="426" w:type="dxa"/>
            <w:vAlign w:val="center"/>
          </w:tcPr>
          <w:p w14:paraId="178379B9" w14:textId="1FAECA53" w:rsidR="00BB2295" w:rsidRPr="00702E70" w:rsidRDefault="00702E70" w:rsidP="000C13FD">
            <w:pPr>
              <w:spacing w:after="0"/>
              <w:jc w:val="center"/>
              <w:rPr>
                <w:ins w:id="171" w:author="Yurii Litvinov" w:date="2023-01-23T15:33:00Z"/>
                <w:rFonts w:ascii="Times New Roman" w:hAnsi="Times New Roman"/>
                <w:sz w:val="16"/>
                <w:szCs w:val="16"/>
                <w:lang w:val="en-US"/>
                <w:rPrChange w:id="172" w:author="Yurii Litvinov" w:date="2023-01-23T16:19:00Z">
                  <w:rPr>
                    <w:ins w:id="173" w:author="Yurii Litvinov" w:date="2023-01-23T15:33:00Z"/>
                    <w:rFonts w:ascii="Times New Roman" w:hAnsi="Times New Roman"/>
                    <w:sz w:val="16"/>
                    <w:szCs w:val="16"/>
                  </w:rPr>
                </w:rPrChange>
              </w:rPr>
            </w:pPr>
            <w:ins w:id="174" w:author="Yurii Litvinov" w:date="2023-01-23T16:19:00Z">
              <w:r>
                <w:rPr>
                  <w:rFonts w:ascii="Times New Roman" w:hAnsi="Times New Roman"/>
                  <w:sz w:val="16"/>
                  <w:szCs w:val="16"/>
                  <w:lang w:val="en-US"/>
                </w:rPr>
                <w:t>2</w:t>
              </w:r>
            </w:ins>
          </w:p>
        </w:tc>
        <w:tc>
          <w:tcPr>
            <w:tcW w:w="566" w:type="dxa"/>
            <w:vAlign w:val="center"/>
          </w:tcPr>
          <w:p w14:paraId="29E15FBC" w14:textId="10EF4EF4" w:rsidR="00BB2295" w:rsidRPr="00860071" w:rsidRDefault="00702E70" w:rsidP="000C13FD">
            <w:pPr>
              <w:spacing w:after="0"/>
              <w:jc w:val="center"/>
              <w:rPr>
                <w:ins w:id="175" w:author="Yurii Litvinov" w:date="2023-01-23T15:33:00Z"/>
                <w:rFonts w:ascii="Times New Roman" w:hAnsi="Times New Roman"/>
                <w:sz w:val="16"/>
                <w:szCs w:val="16"/>
              </w:rPr>
            </w:pPr>
            <w:ins w:id="176" w:author="Yurii Litvinov" w:date="2023-01-23T16:19:00Z">
              <w:r>
                <w:rPr>
                  <w:rFonts w:ascii="Times New Roman" w:hAnsi="Times New Roman"/>
                  <w:sz w:val="16"/>
                  <w:szCs w:val="16"/>
                </w:rPr>
                <w:t>0</w:t>
              </w:r>
            </w:ins>
          </w:p>
        </w:tc>
        <w:tc>
          <w:tcPr>
            <w:tcW w:w="425" w:type="dxa"/>
            <w:vAlign w:val="center"/>
          </w:tcPr>
          <w:p w14:paraId="46228B9C" w14:textId="103F3A82" w:rsidR="00BB2295" w:rsidRPr="00860071" w:rsidRDefault="00702E70" w:rsidP="000C13FD">
            <w:pPr>
              <w:spacing w:after="0"/>
              <w:jc w:val="center"/>
              <w:rPr>
                <w:ins w:id="177" w:author="Yurii Litvinov" w:date="2023-01-23T15:33:00Z"/>
                <w:rFonts w:ascii="Times New Roman" w:hAnsi="Times New Roman"/>
                <w:sz w:val="16"/>
                <w:szCs w:val="16"/>
              </w:rPr>
            </w:pPr>
            <w:ins w:id="178" w:author="Yurii Litvinov" w:date="2023-01-23T16:19:00Z">
              <w:r>
                <w:rPr>
                  <w:rFonts w:ascii="Times New Roman" w:hAnsi="Times New Roman"/>
                  <w:sz w:val="16"/>
                  <w:szCs w:val="16"/>
                </w:rPr>
                <w:t>0</w:t>
              </w:r>
            </w:ins>
          </w:p>
        </w:tc>
        <w:tc>
          <w:tcPr>
            <w:tcW w:w="568" w:type="dxa"/>
            <w:vAlign w:val="center"/>
          </w:tcPr>
          <w:p w14:paraId="3652B11F" w14:textId="06869544" w:rsidR="00BB2295" w:rsidRPr="00860071" w:rsidRDefault="00702E70" w:rsidP="000C13FD">
            <w:pPr>
              <w:spacing w:after="0"/>
              <w:jc w:val="center"/>
              <w:rPr>
                <w:ins w:id="179" w:author="Yurii Litvinov" w:date="2023-01-23T15:33:00Z"/>
                <w:rFonts w:ascii="Times New Roman" w:hAnsi="Times New Roman"/>
                <w:sz w:val="16"/>
                <w:szCs w:val="16"/>
              </w:rPr>
            </w:pPr>
            <w:ins w:id="180" w:author="Yurii Litvinov" w:date="2023-01-23T16:19:00Z">
              <w:r>
                <w:rPr>
                  <w:rFonts w:ascii="Times New Roman" w:hAnsi="Times New Roman"/>
                  <w:sz w:val="16"/>
                  <w:szCs w:val="16"/>
                </w:rPr>
                <w:t>24</w:t>
              </w:r>
            </w:ins>
          </w:p>
        </w:tc>
        <w:tc>
          <w:tcPr>
            <w:tcW w:w="424" w:type="dxa"/>
            <w:vAlign w:val="center"/>
          </w:tcPr>
          <w:p w14:paraId="1D61B6C0" w14:textId="0948D010" w:rsidR="00BB2295" w:rsidRPr="00860071" w:rsidRDefault="00702E70" w:rsidP="000C13FD">
            <w:pPr>
              <w:spacing w:after="0"/>
              <w:jc w:val="center"/>
              <w:rPr>
                <w:ins w:id="181" w:author="Yurii Litvinov" w:date="2023-01-23T15:33:00Z"/>
                <w:rFonts w:ascii="Times New Roman" w:hAnsi="Times New Roman"/>
                <w:sz w:val="16"/>
                <w:szCs w:val="16"/>
              </w:rPr>
            </w:pPr>
            <w:ins w:id="182" w:author="Yurii Litvinov" w:date="2023-01-23T16:19:00Z">
              <w:r>
                <w:rPr>
                  <w:rFonts w:ascii="Times New Roman" w:hAnsi="Times New Roman"/>
                  <w:sz w:val="16"/>
                  <w:szCs w:val="16"/>
                </w:rPr>
                <w:t>0</w:t>
              </w:r>
            </w:ins>
          </w:p>
        </w:tc>
        <w:tc>
          <w:tcPr>
            <w:tcW w:w="473" w:type="dxa"/>
            <w:vAlign w:val="center"/>
          </w:tcPr>
          <w:p w14:paraId="48AC97FA" w14:textId="087D9863" w:rsidR="00BB2295" w:rsidRPr="00860071" w:rsidRDefault="00702E70" w:rsidP="000C13FD">
            <w:pPr>
              <w:spacing w:after="0"/>
              <w:jc w:val="center"/>
              <w:rPr>
                <w:ins w:id="183" w:author="Yurii Litvinov" w:date="2023-01-23T15:33:00Z"/>
                <w:rFonts w:ascii="Times New Roman" w:hAnsi="Times New Roman"/>
                <w:sz w:val="16"/>
                <w:szCs w:val="16"/>
              </w:rPr>
            </w:pPr>
            <w:ins w:id="184" w:author="Yurii Litvinov" w:date="2023-01-23T16:19:00Z">
              <w:r>
                <w:rPr>
                  <w:rFonts w:ascii="Times New Roman" w:hAnsi="Times New Roman"/>
                  <w:sz w:val="16"/>
                  <w:szCs w:val="16"/>
                </w:rPr>
                <w:t>0</w:t>
              </w:r>
            </w:ins>
          </w:p>
        </w:tc>
        <w:tc>
          <w:tcPr>
            <w:tcW w:w="594" w:type="dxa"/>
            <w:vAlign w:val="center"/>
          </w:tcPr>
          <w:p w14:paraId="204F1C73" w14:textId="162D2AC5" w:rsidR="00BB2295" w:rsidRPr="00860071" w:rsidRDefault="00702E70" w:rsidP="000C13FD">
            <w:pPr>
              <w:spacing w:after="0"/>
              <w:jc w:val="center"/>
              <w:rPr>
                <w:ins w:id="185" w:author="Yurii Litvinov" w:date="2023-01-23T15:33:00Z"/>
                <w:rFonts w:ascii="Times New Roman" w:hAnsi="Times New Roman"/>
                <w:sz w:val="16"/>
                <w:szCs w:val="16"/>
              </w:rPr>
            </w:pPr>
            <w:ins w:id="186" w:author="Yurii Litvinov" w:date="2023-01-23T16:19:00Z">
              <w:r>
                <w:rPr>
                  <w:rFonts w:ascii="Times New Roman" w:hAnsi="Times New Roman"/>
                  <w:sz w:val="16"/>
                  <w:szCs w:val="16"/>
                </w:rPr>
                <w:t>0</w:t>
              </w:r>
            </w:ins>
          </w:p>
        </w:tc>
      </w:tr>
      <w:tr w:rsidR="000C13FD" w:rsidRPr="00860071" w14:paraId="79ED9FBB" w14:textId="77777777" w:rsidTr="00B72F92">
        <w:tc>
          <w:tcPr>
            <w:tcW w:w="14786" w:type="dxa"/>
            <w:gridSpan w:val="20"/>
            <w:vAlign w:val="center"/>
          </w:tcPr>
          <w:p w14:paraId="74805299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0C13FD" w:rsidRPr="00860071" w14:paraId="57DB379A" w14:textId="77777777" w:rsidTr="00B72F92">
        <w:tc>
          <w:tcPr>
            <w:tcW w:w="14786" w:type="dxa"/>
            <w:gridSpan w:val="20"/>
            <w:vAlign w:val="center"/>
          </w:tcPr>
          <w:p w14:paraId="2C15B55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0C13FD" w:rsidRPr="00860071" w14:paraId="2B2A35A5" w14:textId="77777777" w:rsidTr="00B72F92">
        <w:tc>
          <w:tcPr>
            <w:tcW w:w="14786" w:type="dxa"/>
            <w:gridSpan w:val="20"/>
            <w:vAlign w:val="center"/>
          </w:tcPr>
          <w:p w14:paraId="0FF0FD18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Английский язык, Траектория 1 (0 - В2)</w:t>
            </w:r>
          </w:p>
        </w:tc>
      </w:tr>
      <w:tr w:rsidR="000C13FD" w:rsidRPr="00860071" w14:paraId="6944F26C" w14:textId="77777777" w:rsidTr="00B72F92">
        <w:tc>
          <w:tcPr>
            <w:tcW w:w="710" w:type="dxa"/>
            <w:vAlign w:val="center"/>
          </w:tcPr>
          <w:p w14:paraId="0D58D01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2332B67A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3" w:type="dxa"/>
            <w:vAlign w:val="center"/>
          </w:tcPr>
          <w:p w14:paraId="6B8F36CA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7035E6BB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[700000] Английский язык (общ курс), 1 (0 – В2)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5EE17DCE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0BA43B0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36784FC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9A85C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09F085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4" w:type="dxa"/>
            <w:vAlign w:val="center"/>
          </w:tcPr>
          <w:p w14:paraId="2F5CC2A8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A4848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7DAD5A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701BE8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EB4E53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5728A516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4D521C27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8" w:type="dxa"/>
            <w:vAlign w:val="center"/>
          </w:tcPr>
          <w:p w14:paraId="620ED1D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6D961959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2575428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5B4460DD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C13FD" w:rsidRPr="00860071" w14:paraId="62DD0D9F" w14:textId="77777777" w:rsidTr="00B72F92">
        <w:tc>
          <w:tcPr>
            <w:tcW w:w="14786" w:type="dxa"/>
            <w:gridSpan w:val="20"/>
            <w:vAlign w:val="center"/>
          </w:tcPr>
          <w:p w14:paraId="151507E8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lastRenderedPageBreak/>
              <w:t>Английский язык, Траектория 2 (А2 - В2)</w:t>
            </w:r>
          </w:p>
        </w:tc>
      </w:tr>
      <w:tr w:rsidR="000C13FD" w:rsidRPr="00860071" w14:paraId="15C050B9" w14:textId="77777777" w:rsidTr="00B72F92">
        <w:tc>
          <w:tcPr>
            <w:tcW w:w="710" w:type="dxa"/>
            <w:vAlign w:val="center"/>
          </w:tcPr>
          <w:p w14:paraId="55606B65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6F04EB56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3" w:type="dxa"/>
            <w:vAlign w:val="center"/>
          </w:tcPr>
          <w:p w14:paraId="2AC546C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6D3999A8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[700000] Английский язык (общ курс), 2 (А2 – В2)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55C8BFE9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11772D7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2418876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0E307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766F13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4" w:type="dxa"/>
            <w:vAlign w:val="center"/>
          </w:tcPr>
          <w:p w14:paraId="3341BC7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E77B5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72AFB5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CBB88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71E92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030B6C05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83BBB47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568C8D3A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6912D34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23FD8C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366D2F67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C13FD" w:rsidRPr="00860071" w14:paraId="36DC0388" w14:textId="77777777" w:rsidTr="00B72F92">
        <w:tc>
          <w:tcPr>
            <w:tcW w:w="14786" w:type="dxa"/>
            <w:gridSpan w:val="20"/>
            <w:vAlign w:val="center"/>
          </w:tcPr>
          <w:p w14:paraId="0DE5759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Английский язык, Траектория 3 (В1 - В2)</w:t>
            </w:r>
          </w:p>
        </w:tc>
      </w:tr>
      <w:tr w:rsidR="000C13FD" w:rsidRPr="00860071" w14:paraId="3F689486" w14:textId="77777777" w:rsidTr="00B72F92">
        <w:tc>
          <w:tcPr>
            <w:tcW w:w="710" w:type="dxa"/>
            <w:vAlign w:val="center"/>
          </w:tcPr>
          <w:p w14:paraId="318059AA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23FC9FC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3" w:type="dxa"/>
            <w:vAlign w:val="center"/>
          </w:tcPr>
          <w:p w14:paraId="2D89968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126012E8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[700000] Английский язык (общ курс), 3 (В1 – В2)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0AC216AA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52EC3D1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4BEF8FB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683CF6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F78407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4" w:type="dxa"/>
            <w:vAlign w:val="center"/>
          </w:tcPr>
          <w:p w14:paraId="2790F88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9A3F5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7D85B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806AEA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92893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66A801A3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653BC8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65757477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6601F41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3FED22D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11D1F9C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C13FD" w:rsidRPr="00860071" w14:paraId="40FFAA31" w14:textId="77777777" w:rsidTr="00B72F92">
        <w:tc>
          <w:tcPr>
            <w:tcW w:w="14786" w:type="dxa"/>
            <w:gridSpan w:val="20"/>
            <w:vAlign w:val="center"/>
          </w:tcPr>
          <w:p w14:paraId="2A169FDD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Английский язык, Траектория 4 (В2 - В2+)</w:t>
            </w:r>
          </w:p>
        </w:tc>
      </w:tr>
      <w:tr w:rsidR="000C13FD" w:rsidRPr="00860071" w14:paraId="1FD23672" w14:textId="77777777" w:rsidTr="00B72F92">
        <w:tc>
          <w:tcPr>
            <w:tcW w:w="710" w:type="dxa"/>
            <w:vAlign w:val="center"/>
          </w:tcPr>
          <w:p w14:paraId="2B30E987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0E7B9DB6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3" w:type="dxa"/>
            <w:vAlign w:val="center"/>
          </w:tcPr>
          <w:p w14:paraId="375E1567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F67D26E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[700000] Английский язык (общ курс), 4 (В2-В2+)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3D00A0C6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5C24AB76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05D2BE6A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DF953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6D2FD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4" w:type="dxa"/>
            <w:vAlign w:val="center"/>
          </w:tcPr>
          <w:p w14:paraId="23D1D79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4800C6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52906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7965F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49FD0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147C4A16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7F32FA57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61BADF5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59167FF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F37260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11B9CBF5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C13FD" w:rsidRPr="00860071" w14:paraId="59D17C88" w14:textId="77777777" w:rsidTr="00B72F92">
        <w:tc>
          <w:tcPr>
            <w:tcW w:w="14786" w:type="dxa"/>
            <w:gridSpan w:val="20"/>
            <w:vAlign w:val="center"/>
          </w:tcPr>
          <w:p w14:paraId="5E7F6EF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 xml:space="preserve">ТРАЕКТОРИЯ 1 (РКИ) (проходной балл ТРКИ–1/результат входного тестирования: </w:t>
            </w:r>
            <w:proofErr w:type="gramStart"/>
            <w:r w:rsidRPr="00860071">
              <w:rPr>
                <w:rFonts w:ascii="Times New Roman" w:hAnsi="Times New Roman"/>
                <w:b/>
              </w:rPr>
              <w:t>65-82</w:t>
            </w:r>
            <w:proofErr w:type="gramEnd"/>
            <w:r w:rsidRPr="00860071">
              <w:rPr>
                <w:rFonts w:ascii="Times New Roman" w:hAnsi="Times New Roman"/>
                <w:b/>
              </w:rPr>
              <w:t xml:space="preserve">% по всем </w:t>
            </w:r>
            <w:proofErr w:type="spellStart"/>
            <w:r w:rsidRPr="00860071">
              <w:rPr>
                <w:rFonts w:ascii="Times New Roman" w:hAnsi="Times New Roman"/>
                <w:b/>
              </w:rPr>
              <w:t>субтестам</w:t>
            </w:r>
            <w:proofErr w:type="spellEnd"/>
            <w:r w:rsidRPr="00860071">
              <w:rPr>
                <w:rFonts w:ascii="Times New Roman" w:hAnsi="Times New Roman"/>
                <w:b/>
              </w:rPr>
              <w:t>)</w:t>
            </w:r>
          </w:p>
        </w:tc>
      </w:tr>
      <w:tr w:rsidR="000C13FD" w:rsidRPr="00860071" w14:paraId="7FDF8A3B" w14:textId="77777777" w:rsidTr="00B72F92">
        <w:tc>
          <w:tcPr>
            <w:tcW w:w="710" w:type="dxa"/>
            <w:vAlign w:val="center"/>
          </w:tcPr>
          <w:p w14:paraId="54A35615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192A33F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3" w:type="dxa"/>
            <w:vAlign w:val="center"/>
          </w:tcPr>
          <w:p w14:paraId="0317E6B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46F9DFFA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 xml:space="preserve">[800000] Русский язык как иностранный (общ курс),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рки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1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 xml:space="preserve">Russian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as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a Foreign Language</w:t>
            </w:r>
          </w:p>
        </w:tc>
        <w:tc>
          <w:tcPr>
            <w:tcW w:w="1418" w:type="dxa"/>
          </w:tcPr>
          <w:p w14:paraId="7B126531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0BC104D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06E2445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16511A7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630F29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4" w:type="dxa"/>
            <w:vAlign w:val="center"/>
          </w:tcPr>
          <w:p w14:paraId="2C49430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9E3B8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5EF399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B425F3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20AE5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25CE5D36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78DAAD4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8" w:type="dxa"/>
            <w:vAlign w:val="center"/>
          </w:tcPr>
          <w:p w14:paraId="783602E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4B1B872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A1BE403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1B073DE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C13FD" w:rsidRPr="00860071" w14:paraId="141EE2A7" w14:textId="77777777" w:rsidTr="00B72F92">
        <w:tc>
          <w:tcPr>
            <w:tcW w:w="14786" w:type="dxa"/>
            <w:gridSpan w:val="20"/>
            <w:vAlign w:val="center"/>
          </w:tcPr>
          <w:p w14:paraId="3DC6F12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 xml:space="preserve">ТРАЕКТОРИЯ 2 (РКИ) (проходной балл ТРКИ–1/результат входного тестирования: более 83% по всем </w:t>
            </w:r>
            <w:proofErr w:type="spellStart"/>
            <w:r w:rsidRPr="00860071">
              <w:rPr>
                <w:rFonts w:ascii="Times New Roman" w:hAnsi="Times New Roman"/>
                <w:b/>
              </w:rPr>
              <w:t>субтестам</w:t>
            </w:r>
            <w:proofErr w:type="spellEnd"/>
            <w:r w:rsidRPr="00860071">
              <w:rPr>
                <w:rFonts w:ascii="Times New Roman" w:hAnsi="Times New Roman"/>
                <w:b/>
              </w:rPr>
              <w:t>)</w:t>
            </w:r>
          </w:p>
        </w:tc>
      </w:tr>
      <w:tr w:rsidR="000C13FD" w:rsidRPr="00860071" w14:paraId="511C5086" w14:textId="77777777" w:rsidTr="00B72F92">
        <w:tc>
          <w:tcPr>
            <w:tcW w:w="710" w:type="dxa"/>
            <w:vAlign w:val="center"/>
          </w:tcPr>
          <w:p w14:paraId="7FE9E6F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4B4DE0A7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3" w:type="dxa"/>
            <w:vAlign w:val="center"/>
          </w:tcPr>
          <w:p w14:paraId="05B0418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55CFCB16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рки2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 xml:space="preserve">Russian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as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a Foreign Language</w:t>
            </w:r>
          </w:p>
        </w:tc>
        <w:tc>
          <w:tcPr>
            <w:tcW w:w="1418" w:type="dxa"/>
          </w:tcPr>
          <w:p w14:paraId="1FAEF76A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165670F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0D390E0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0DACE0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1F771A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4" w:type="dxa"/>
            <w:vAlign w:val="center"/>
          </w:tcPr>
          <w:p w14:paraId="63290AF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897975A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9632C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28043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D379E95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79CB8EB8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12F2BD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59B0DE3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714AF13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3160056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5E17C639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0C13FD" w:rsidRPr="00860071" w14:paraId="1F098DC0" w14:textId="77777777" w:rsidTr="00B72F92">
        <w:tc>
          <w:tcPr>
            <w:tcW w:w="14786" w:type="dxa"/>
            <w:gridSpan w:val="20"/>
            <w:vAlign w:val="center"/>
          </w:tcPr>
          <w:p w14:paraId="4649FA06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0C13FD" w:rsidRPr="00860071" w14:paraId="42335008" w14:textId="77777777" w:rsidTr="00B72F92">
        <w:tc>
          <w:tcPr>
            <w:tcW w:w="14786" w:type="dxa"/>
            <w:gridSpan w:val="20"/>
            <w:vAlign w:val="center"/>
          </w:tcPr>
          <w:p w14:paraId="4C8FC2D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0C13FD" w:rsidRPr="00860071" w14:paraId="123493C0" w14:textId="77777777" w:rsidTr="00B72F92">
        <w:tc>
          <w:tcPr>
            <w:tcW w:w="14786" w:type="dxa"/>
            <w:gridSpan w:val="20"/>
            <w:vAlign w:val="center"/>
          </w:tcPr>
          <w:p w14:paraId="4592222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0C13FD" w:rsidRPr="00860071" w14:paraId="2A0A413D" w14:textId="77777777" w:rsidTr="00B72F92">
        <w:tc>
          <w:tcPr>
            <w:tcW w:w="710" w:type="dxa"/>
            <w:vAlign w:val="center"/>
          </w:tcPr>
          <w:p w14:paraId="0614E9F8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6B6091ED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813" w:type="dxa"/>
            <w:vAlign w:val="center"/>
          </w:tcPr>
          <w:p w14:paraId="72CB323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УК-3, УК-4, УК-6</w:t>
            </w:r>
          </w:p>
        </w:tc>
        <w:tc>
          <w:tcPr>
            <w:tcW w:w="4252" w:type="dxa"/>
          </w:tcPr>
          <w:p w14:paraId="7851A72A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[067328]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делового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общения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Business Communication (Online Course)</w:t>
            </w:r>
          </w:p>
        </w:tc>
        <w:tc>
          <w:tcPr>
            <w:tcW w:w="1418" w:type="dxa"/>
          </w:tcPr>
          <w:p w14:paraId="6F86F1F6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26FD666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624D3C07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04B98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784D3EF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4676416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B90AC7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DF4AC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43E5D7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6D5629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73331915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5634B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283019B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4" w:type="dxa"/>
            <w:vAlign w:val="center"/>
          </w:tcPr>
          <w:p w14:paraId="5857F3F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1368306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634D5D89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0C13FD" w:rsidRPr="00860071" w14:paraId="46BA1857" w14:textId="77777777" w:rsidTr="00B72F92">
        <w:tc>
          <w:tcPr>
            <w:tcW w:w="14786" w:type="dxa"/>
            <w:gridSpan w:val="20"/>
            <w:vAlign w:val="center"/>
          </w:tcPr>
          <w:p w14:paraId="66758D49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lastRenderedPageBreak/>
              <w:t>С04. Семестр 4</w:t>
            </w:r>
          </w:p>
        </w:tc>
      </w:tr>
      <w:tr w:rsidR="000C13FD" w:rsidRPr="00860071" w14:paraId="1D03ED7F" w14:textId="77777777" w:rsidTr="00B72F92">
        <w:tc>
          <w:tcPr>
            <w:tcW w:w="14786" w:type="dxa"/>
            <w:gridSpan w:val="20"/>
            <w:vAlign w:val="center"/>
          </w:tcPr>
          <w:p w14:paraId="6C448DE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0C13FD" w:rsidRPr="00860071" w14:paraId="757B14DA" w14:textId="77777777" w:rsidTr="00B72F92">
        <w:tc>
          <w:tcPr>
            <w:tcW w:w="710" w:type="dxa"/>
            <w:vAlign w:val="center"/>
          </w:tcPr>
          <w:p w14:paraId="3ABAE53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2EF97FF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3" w:type="dxa"/>
            <w:vAlign w:val="center"/>
          </w:tcPr>
          <w:p w14:paraId="34B038D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ОПК-1, ОПК-2, ОПК-3, ПКА-1, ПКП-4, ПКП-5, ПКП-6, ПКП-7, ПКП-8, ПКП-9, УКБ-3</w:t>
            </w:r>
          </w:p>
        </w:tc>
        <w:tc>
          <w:tcPr>
            <w:tcW w:w="4252" w:type="dxa"/>
          </w:tcPr>
          <w:p w14:paraId="678297AE" w14:textId="5BF5D4B3" w:rsidR="000C13FD" w:rsidRPr="00CA3CA7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  <w:rPrChange w:id="187" w:author="Yurii Litvinov" w:date="2023-01-22T14:26:00Z">
                  <w:rPr>
                    <w:rFonts w:ascii="Times New Roman" w:hAnsi="Times New Roman"/>
                    <w:bCs/>
                    <w:color w:val="000000"/>
                    <w:sz w:val="16"/>
                    <w:szCs w:val="16"/>
                  </w:rPr>
                </w:rPrChange>
              </w:rPr>
            </w:pPr>
            <w:r w:rsidRPr="00CA3CA7">
              <w:rPr>
                <w:rFonts w:ascii="Times New Roman" w:hAnsi="Times New Roman"/>
                <w:sz w:val="16"/>
                <w:szCs w:val="16"/>
                <w:lang w:val="en-US"/>
                <w:rPrChange w:id="188" w:author="Yurii Litvinov" w:date="2023-01-22T14:26:00Z">
                  <w:rPr>
                    <w:rFonts w:ascii="Times New Roman" w:hAnsi="Times New Roman"/>
                    <w:sz w:val="16"/>
                    <w:szCs w:val="16"/>
                  </w:rPr>
                </w:rPrChange>
              </w:rPr>
              <w:t>[002</w:t>
            </w:r>
            <w:del w:id="189" w:author="Yurii Litvinov" w:date="2023-01-22T14:25:00Z">
              <w:r w:rsidRPr="00CA3CA7" w:rsidDel="00CA3CA7">
                <w:rPr>
                  <w:rFonts w:ascii="Times New Roman" w:hAnsi="Times New Roman"/>
                  <w:sz w:val="16"/>
                  <w:szCs w:val="16"/>
                  <w:lang w:val="en-US"/>
                  <w:rPrChange w:id="190" w:author="Yurii Litvinov" w:date="2023-01-22T14:26:00Z">
                    <w:rPr>
                      <w:rFonts w:ascii="Times New Roman" w:hAnsi="Times New Roman"/>
                      <w:sz w:val="16"/>
                      <w:szCs w:val="16"/>
                    </w:rPr>
                  </w:rPrChange>
                </w:rPr>
                <w:delText>1</w:delText>
              </w:r>
            </w:del>
            <w:ins w:id="191" w:author="Yurii Litvinov" w:date="2023-01-22T14:25:00Z">
              <w:r w:rsidR="00CA3CA7" w:rsidRPr="00CA3CA7">
                <w:rPr>
                  <w:rFonts w:ascii="Times New Roman" w:hAnsi="Times New Roman"/>
                  <w:sz w:val="16"/>
                  <w:szCs w:val="16"/>
                  <w:lang w:val="en-US"/>
                </w:rPr>
                <w:t>2</w:t>
              </w:r>
            </w:ins>
            <w:del w:id="192" w:author="Yurii Litvinov" w:date="2023-01-22T14:25:00Z">
              <w:r w:rsidRPr="00CA3CA7" w:rsidDel="00CA3CA7">
                <w:rPr>
                  <w:rFonts w:ascii="Times New Roman" w:hAnsi="Times New Roman"/>
                  <w:sz w:val="16"/>
                  <w:szCs w:val="16"/>
                  <w:lang w:val="en-US"/>
                  <w:rPrChange w:id="193" w:author="Yurii Litvinov" w:date="2023-01-22T14:26:00Z">
                    <w:rPr>
                      <w:rFonts w:ascii="Times New Roman" w:hAnsi="Times New Roman"/>
                      <w:sz w:val="16"/>
                      <w:szCs w:val="16"/>
                    </w:rPr>
                  </w:rPrChange>
                </w:rPr>
                <w:delText>87</w:delText>
              </w:r>
            </w:del>
            <w:ins w:id="194" w:author="Yurii Litvinov" w:date="2023-01-22T14:25:00Z">
              <w:r w:rsidR="00CA3CA7" w:rsidRPr="00CA3CA7">
                <w:rPr>
                  <w:rFonts w:ascii="Times New Roman" w:hAnsi="Times New Roman"/>
                  <w:sz w:val="16"/>
                  <w:szCs w:val="16"/>
                  <w:lang w:val="en-US"/>
                </w:rPr>
                <w:t>12</w:t>
              </w:r>
            </w:ins>
            <w:r w:rsidRPr="00CA3CA7">
              <w:rPr>
                <w:rFonts w:ascii="Times New Roman" w:hAnsi="Times New Roman"/>
                <w:sz w:val="16"/>
                <w:szCs w:val="16"/>
                <w:lang w:val="en-US"/>
                <w:rPrChange w:id="195" w:author="Yurii Litvinov" w:date="2023-01-22T14:26:00Z">
                  <w:rPr>
                    <w:rFonts w:ascii="Times New Roman" w:hAnsi="Times New Roman"/>
                    <w:sz w:val="16"/>
                    <w:szCs w:val="16"/>
                  </w:rPr>
                </w:rPrChange>
              </w:rPr>
              <w:t xml:space="preserve">] </w:t>
            </w:r>
            <w:del w:id="196" w:author="Yurii Litvinov" w:date="2023-01-22T14:26:00Z">
              <w:r w:rsidRPr="00860071" w:rsidDel="00CA3CA7">
                <w:rPr>
                  <w:rFonts w:ascii="Times New Roman" w:hAnsi="Times New Roman"/>
                  <w:sz w:val="16"/>
                  <w:szCs w:val="16"/>
                </w:rPr>
                <w:delText>Структуры</w:delText>
              </w:r>
              <w:r w:rsidRPr="00CA3CA7" w:rsidDel="00CA3CA7">
                <w:rPr>
                  <w:rFonts w:ascii="Times New Roman" w:hAnsi="Times New Roman"/>
                  <w:sz w:val="16"/>
                  <w:szCs w:val="16"/>
                  <w:lang w:val="en-US"/>
                  <w:rPrChange w:id="197" w:author="Yurii Litvinov" w:date="2023-01-22T14:26:00Z">
                    <w:rPr>
                      <w:rFonts w:ascii="Times New Roman" w:hAnsi="Times New Roman"/>
                      <w:sz w:val="16"/>
                      <w:szCs w:val="16"/>
                    </w:rPr>
                  </w:rPrChange>
                </w:rPr>
                <w:delText xml:space="preserve"> </w:delText>
              </w:r>
              <w:r w:rsidRPr="00860071" w:rsidDel="00CA3CA7">
                <w:rPr>
                  <w:rFonts w:ascii="Times New Roman" w:hAnsi="Times New Roman"/>
                  <w:sz w:val="16"/>
                  <w:szCs w:val="16"/>
                </w:rPr>
                <w:delText>и</w:delText>
              </w:r>
              <w:r w:rsidRPr="00CA3CA7" w:rsidDel="00CA3CA7">
                <w:rPr>
                  <w:rFonts w:ascii="Times New Roman" w:hAnsi="Times New Roman"/>
                  <w:sz w:val="16"/>
                  <w:szCs w:val="16"/>
                  <w:lang w:val="en-US"/>
                  <w:rPrChange w:id="198" w:author="Yurii Litvinov" w:date="2023-01-22T14:26:00Z">
                    <w:rPr>
                      <w:rFonts w:ascii="Times New Roman" w:hAnsi="Times New Roman"/>
                      <w:sz w:val="16"/>
                      <w:szCs w:val="16"/>
                    </w:rPr>
                  </w:rPrChange>
                </w:rPr>
                <w:delText xml:space="preserve"> </w:delText>
              </w:r>
              <w:r w:rsidRPr="00860071" w:rsidDel="00CA3CA7">
                <w:rPr>
                  <w:rFonts w:ascii="Times New Roman" w:hAnsi="Times New Roman"/>
                  <w:sz w:val="16"/>
                  <w:szCs w:val="16"/>
                </w:rPr>
                <w:delText>алгоритмы</w:delText>
              </w:r>
              <w:r w:rsidRPr="00CA3CA7" w:rsidDel="00CA3CA7">
                <w:rPr>
                  <w:rFonts w:ascii="Times New Roman" w:hAnsi="Times New Roman"/>
                  <w:sz w:val="16"/>
                  <w:szCs w:val="16"/>
                  <w:lang w:val="en-US"/>
                  <w:rPrChange w:id="199" w:author="Yurii Litvinov" w:date="2023-01-22T14:26:00Z">
                    <w:rPr>
                      <w:rFonts w:ascii="Times New Roman" w:hAnsi="Times New Roman"/>
                      <w:sz w:val="16"/>
                      <w:szCs w:val="16"/>
                    </w:rPr>
                  </w:rPrChange>
                </w:rPr>
                <w:delText xml:space="preserve"> </w:delText>
              </w:r>
              <w:r w:rsidRPr="00860071" w:rsidDel="00CA3CA7">
                <w:rPr>
                  <w:rFonts w:ascii="Times New Roman" w:hAnsi="Times New Roman"/>
                  <w:sz w:val="16"/>
                  <w:szCs w:val="16"/>
                </w:rPr>
                <w:delText>компьютерной</w:delText>
              </w:r>
              <w:r w:rsidRPr="00CA3CA7" w:rsidDel="00CA3CA7">
                <w:rPr>
                  <w:rFonts w:ascii="Times New Roman" w:hAnsi="Times New Roman"/>
                  <w:sz w:val="16"/>
                  <w:szCs w:val="16"/>
                  <w:lang w:val="en-US"/>
                  <w:rPrChange w:id="200" w:author="Yurii Litvinov" w:date="2023-01-22T14:26:00Z">
                    <w:rPr>
                      <w:rFonts w:ascii="Times New Roman" w:hAnsi="Times New Roman"/>
                      <w:sz w:val="16"/>
                      <w:szCs w:val="16"/>
                    </w:rPr>
                  </w:rPrChange>
                </w:rPr>
                <w:delText xml:space="preserve"> </w:delText>
              </w:r>
              <w:r w:rsidRPr="00860071" w:rsidDel="00CA3CA7">
                <w:rPr>
                  <w:rFonts w:ascii="Times New Roman" w:hAnsi="Times New Roman"/>
                  <w:sz w:val="16"/>
                  <w:szCs w:val="16"/>
                </w:rPr>
                <w:delText>обработки</w:delText>
              </w:r>
              <w:r w:rsidRPr="00CA3CA7" w:rsidDel="00CA3CA7">
                <w:rPr>
                  <w:rFonts w:ascii="Times New Roman" w:hAnsi="Times New Roman"/>
                  <w:sz w:val="16"/>
                  <w:szCs w:val="16"/>
                  <w:lang w:val="en-US"/>
                  <w:rPrChange w:id="201" w:author="Yurii Litvinov" w:date="2023-01-22T14:26:00Z">
                    <w:rPr>
                      <w:rFonts w:ascii="Times New Roman" w:hAnsi="Times New Roman"/>
                      <w:sz w:val="16"/>
                      <w:szCs w:val="16"/>
                    </w:rPr>
                  </w:rPrChange>
                </w:rPr>
                <w:delText xml:space="preserve"> </w:delText>
              </w:r>
              <w:r w:rsidRPr="00860071" w:rsidDel="00CA3CA7">
                <w:rPr>
                  <w:rFonts w:ascii="Times New Roman" w:hAnsi="Times New Roman"/>
                  <w:sz w:val="16"/>
                  <w:szCs w:val="16"/>
                </w:rPr>
                <w:delText>данных</w:delText>
              </w:r>
            </w:del>
            <w:ins w:id="202" w:author="Yurii Litvinov" w:date="2023-01-22T14:26:00Z">
              <w:r w:rsidR="00CA3CA7">
                <w:rPr>
                  <w:rFonts w:ascii="Times New Roman" w:hAnsi="Times New Roman"/>
                  <w:sz w:val="16"/>
                  <w:szCs w:val="16"/>
                </w:rPr>
                <w:t>Программирование</w:t>
              </w:r>
            </w:ins>
            <w:r w:rsidRPr="00CA3CA7">
              <w:rPr>
                <w:rFonts w:ascii="Times New Roman" w:hAnsi="Times New Roman"/>
                <w:sz w:val="16"/>
                <w:szCs w:val="16"/>
                <w:lang w:val="en-US"/>
                <w:rPrChange w:id="203" w:author="Yurii Litvinov" w:date="2023-01-22T14:26:00Z">
                  <w:rPr>
                    <w:rFonts w:ascii="Times New Roman" w:hAnsi="Times New Roman"/>
                    <w:sz w:val="16"/>
                    <w:szCs w:val="16"/>
                  </w:rPr>
                </w:rPrChange>
              </w:rPr>
              <w:br/>
            </w:r>
            <w:proofErr w:type="spellStart"/>
            <w:ins w:id="204" w:author="Yurii Litvinov" w:date="2023-01-22T14:26:00Z">
              <w:r w:rsidR="002B155A" w:rsidRPr="00860071">
                <w:rPr>
                  <w:rFonts w:ascii="Times New Roman" w:hAnsi="Times New Roman"/>
                  <w:sz w:val="16"/>
                  <w:szCs w:val="16"/>
                </w:rPr>
                <w:t>Programming</w:t>
              </w:r>
            </w:ins>
            <w:proofErr w:type="spellEnd"/>
            <w:del w:id="205" w:author="Yurii Litvinov" w:date="2023-01-22T14:26:00Z">
              <w:r w:rsidRPr="00CA3CA7" w:rsidDel="002B155A">
                <w:rPr>
                  <w:rFonts w:ascii="Times New Roman" w:hAnsi="Times New Roman"/>
                  <w:sz w:val="16"/>
                  <w:szCs w:val="16"/>
                  <w:lang w:val="en-US"/>
                  <w:rPrChange w:id="206" w:author="Yurii Litvinov" w:date="2023-01-22T14:26:00Z">
                    <w:rPr>
                      <w:rFonts w:ascii="Times New Roman" w:hAnsi="Times New Roman"/>
                      <w:sz w:val="16"/>
                      <w:szCs w:val="16"/>
                    </w:rPr>
                  </w:rPrChange>
                </w:rPr>
                <w:delText>Computer Data Processing Algorithms</w:delText>
              </w:r>
            </w:del>
          </w:p>
        </w:tc>
        <w:tc>
          <w:tcPr>
            <w:tcW w:w="1418" w:type="dxa"/>
          </w:tcPr>
          <w:p w14:paraId="1801D1CB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18DA1B96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0260FDD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DF80636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133A49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4" w:type="dxa"/>
            <w:vAlign w:val="center"/>
          </w:tcPr>
          <w:p w14:paraId="6FAFC5E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472DE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6B8660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302C4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20AAE5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3A48BEBA" w14:textId="6995C319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207" w:author="Yurii Litvinov" w:date="2023-01-22T15:41:00Z">
              <w:r w:rsidRPr="00860071" w:rsidDel="00A670BB">
                <w:rPr>
                  <w:rFonts w:ascii="Times New Roman" w:hAnsi="Times New Roman"/>
                  <w:sz w:val="16"/>
                  <w:szCs w:val="16"/>
                </w:rPr>
                <w:delText>30</w:delText>
              </w:r>
            </w:del>
            <w:ins w:id="208" w:author="Yurii Litvinov" w:date="2023-01-22T15:41:00Z">
              <w:r w:rsidR="00A670BB">
                <w:rPr>
                  <w:rFonts w:ascii="Times New Roman" w:hAnsi="Times New Roman"/>
                  <w:sz w:val="16"/>
                  <w:szCs w:val="16"/>
                </w:rPr>
                <w:t>0</w:t>
              </w:r>
            </w:ins>
          </w:p>
        </w:tc>
        <w:tc>
          <w:tcPr>
            <w:tcW w:w="425" w:type="dxa"/>
            <w:vAlign w:val="center"/>
          </w:tcPr>
          <w:p w14:paraId="13C9AD8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3B1206BB" w14:textId="6DEBAB30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209" w:author="Yurii Litvinov" w:date="2023-01-22T15:41:00Z">
              <w:r w:rsidRPr="00860071" w:rsidDel="00A670BB">
                <w:rPr>
                  <w:rFonts w:ascii="Times New Roman" w:hAnsi="Times New Roman"/>
                  <w:sz w:val="16"/>
                  <w:szCs w:val="16"/>
                </w:rPr>
                <w:delText>2</w:delText>
              </w:r>
            </w:del>
            <w:ins w:id="210" w:author="Yurii Litvinov" w:date="2023-01-22T15:41:00Z">
              <w:r w:rsidR="00A670BB">
                <w:rPr>
                  <w:rFonts w:ascii="Times New Roman" w:hAnsi="Times New Roman"/>
                  <w:sz w:val="16"/>
                  <w:szCs w:val="16"/>
                </w:rPr>
                <w:t>32</w:t>
              </w:r>
            </w:ins>
          </w:p>
        </w:tc>
        <w:tc>
          <w:tcPr>
            <w:tcW w:w="424" w:type="dxa"/>
            <w:vAlign w:val="center"/>
          </w:tcPr>
          <w:p w14:paraId="3D98F7B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0651CA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4" w:type="dxa"/>
            <w:vAlign w:val="center"/>
          </w:tcPr>
          <w:p w14:paraId="3207EF7B" w14:textId="3897EFBB" w:rsidR="000C13FD" w:rsidRPr="00860071" w:rsidRDefault="00D66DA5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ins w:id="211" w:author="Yurii Litvinov" w:date="2023-01-22T15:27:00Z">
              <w:r>
                <w:rPr>
                  <w:rFonts w:ascii="Times New Roman" w:hAnsi="Times New Roman"/>
                  <w:sz w:val="16"/>
                  <w:szCs w:val="16"/>
                </w:rPr>
                <w:t>26</w:t>
              </w:r>
            </w:ins>
            <w:del w:id="212" w:author="Yurii Litvinov" w:date="2023-01-22T15:27:00Z">
              <w:r w:rsidR="000C13FD" w:rsidRPr="00860071" w:rsidDel="00D66DA5">
                <w:rPr>
                  <w:rFonts w:ascii="Times New Roman" w:hAnsi="Times New Roman"/>
                  <w:sz w:val="16"/>
                  <w:szCs w:val="16"/>
                </w:rPr>
                <w:delText>34</w:delText>
              </w:r>
            </w:del>
          </w:p>
        </w:tc>
      </w:tr>
      <w:tr w:rsidR="000C13FD" w:rsidRPr="00860071" w:rsidDel="00FA3E03" w14:paraId="28B9E953" w14:textId="00DD8F42" w:rsidTr="00B82252">
        <w:trPr>
          <w:del w:id="213" w:author="Yurii Litvinov" w:date="2023-01-23T16:25:00Z"/>
        </w:trPr>
        <w:tc>
          <w:tcPr>
            <w:tcW w:w="710" w:type="dxa"/>
            <w:vAlign w:val="center"/>
          </w:tcPr>
          <w:p w14:paraId="72FEB1AB" w14:textId="6E3AC3EE" w:rsidR="000C13FD" w:rsidRPr="00860071" w:rsidDel="00FA3E03" w:rsidRDefault="000C13FD" w:rsidP="00B82252">
            <w:pPr>
              <w:spacing w:after="0"/>
              <w:jc w:val="center"/>
              <w:rPr>
                <w:del w:id="214" w:author="Yurii Litvinov" w:date="2023-01-23T16:25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215" w:author="Yurii Litvinov" w:date="2023-01-23T16:25:00Z">
              <w:r w:rsidRPr="00860071" w:rsidDel="00FA3E03">
                <w:rPr>
                  <w:rFonts w:ascii="Times New Roman" w:hAnsi="Times New Roman"/>
                  <w:sz w:val="16"/>
                  <w:szCs w:val="16"/>
                </w:rPr>
                <w:delText>Блок.1.дисц</w:delText>
              </w:r>
            </w:del>
          </w:p>
        </w:tc>
        <w:tc>
          <w:tcPr>
            <w:tcW w:w="715" w:type="dxa"/>
            <w:vAlign w:val="center"/>
          </w:tcPr>
          <w:p w14:paraId="2FF2F4AB" w14:textId="1C7E32B9" w:rsidR="000C13FD" w:rsidRPr="00860071" w:rsidDel="00FA3E03" w:rsidRDefault="000C13FD" w:rsidP="00B82252">
            <w:pPr>
              <w:spacing w:after="0"/>
              <w:jc w:val="center"/>
              <w:rPr>
                <w:del w:id="216" w:author="Yurii Litvinov" w:date="2023-01-23T16:25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217" w:author="Yurii Litvinov" w:date="2023-01-23T16:25:00Z">
              <w:r w:rsidRPr="00860071" w:rsidDel="00FA3E03">
                <w:rPr>
                  <w:rFonts w:ascii="Times New Roman" w:hAnsi="Times New Roman"/>
                  <w:sz w:val="16"/>
                  <w:szCs w:val="16"/>
                </w:rPr>
                <w:delText>1</w:delText>
              </w:r>
            </w:del>
          </w:p>
        </w:tc>
        <w:tc>
          <w:tcPr>
            <w:tcW w:w="813" w:type="dxa"/>
            <w:vAlign w:val="center"/>
          </w:tcPr>
          <w:p w14:paraId="16A10E3A" w14:textId="5187219D" w:rsidR="000C13FD" w:rsidRPr="00860071" w:rsidDel="00FA3E03" w:rsidRDefault="000C13FD" w:rsidP="00B82252">
            <w:pPr>
              <w:spacing w:after="0"/>
              <w:jc w:val="center"/>
              <w:rPr>
                <w:del w:id="218" w:author="Yurii Litvinov" w:date="2023-01-23T16:25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219" w:author="Yurii Litvinov" w:date="2023-01-23T16:25:00Z">
              <w:r w:rsidRPr="00860071" w:rsidDel="00FA3E03">
                <w:rPr>
                  <w:rFonts w:ascii="Times New Roman" w:hAnsi="Times New Roman"/>
                  <w:sz w:val="16"/>
                  <w:szCs w:val="16"/>
                </w:rPr>
                <w:delText>УК-2, УК-9, УКБ-1</w:delText>
              </w:r>
            </w:del>
          </w:p>
        </w:tc>
        <w:tc>
          <w:tcPr>
            <w:tcW w:w="4252" w:type="dxa"/>
          </w:tcPr>
          <w:p w14:paraId="3BAB9333" w14:textId="7C6F7BD2" w:rsidR="000C13FD" w:rsidRPr="00860071" w:rsidDel="00FA3E03" w:rsidRDefault="000C13FD" w:rsidP="00B82252">
            <w:pPr>
              <w:spacing w:after="0"/>
              <w:rPr>
                <w:del w:id="220" w:author="Yurii Litvinov" w:date="2023-01-23T16:25:00Z"/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del w:id="221" w:author="Yurii Litvinov" w:date="2023-01-23T16:25:00Z">
              <w:r w:rsidRPr="00860071" w:rsidDel="00FA3E03">
                <w:rPr>
                  <w:rFonts w:ascii="Times New Roman" w:hAnsi="Times New Roman"/>
                  <w:sz w:val="16"/>
                  <w:szCs w:val="16"/>
                  <w:lang w:val="en-US"/>
                </w:rPr>
                <w:delText xml:space="preserve">[059998] </w:delText>
              </w:r>
              <w:r w:rsidRPr="00860071" w:rsidDel="00FA3E03">
                <w:rPr>
                  <w:rFonts w:ascii="Times New Roman" w:hAnsi="Times New Roman"/>
                  <w:sz w:val="16"/>
                  <w:szCs w:val="16"/>
                </w:rPr>
                <w:delText>Основы</w:delText>
              </w:r>
              <w:r w:rsidRPr="00860071" w:rsidDel="00FA3E03">
                <w:rPr>
                  <w:rFonts w:ascii="Times New Roman" w:hAnsi="Times New Roman"/>
                  <w:sz w:val="16"/>
                  <w:szCs w:val="16"/>
                  <w:lang w:val="en-US"/>
                </w:rPr>
                <w:delText xml:space="preserve"> </w:delText>
              </w:r>
              <w:r w:rsidRPr="00860071" w:rsidDel="00FA3E03">
                <w:rPr>
                  <w:rFonts w:ascii="Times New Roman" w:hAnsi="Times New Roman"/>
                  <w:sz w:val="16"/>
                  <w:szCs w:val="16"/>
                </w:rPr>
                <w:delText>бизнеса</w:delText>
              </w:r>
              <w:r w:rsidRPr="00860071" w:rsidDel="00FA3E03">
                <w:rPr>
                  <w:rFonts w:ascii="Times New Roman" w:hAnsi="Times New Roman"/>
                  <w:sz w:val="16"/>
                  <w:szCs w:val="16"/>
                  <w:lang w:val="en-US"/>
                </w:rPr>
                <w:delText xml:space="preserve"> (</w:delText>
              </w:r>
              <w:r w:rsidRPr="00860071" w:rsidDel="00FA3E03">
                <w:rPr>
                  <w:rFonts w:ascii="Times New Roman" w:hAnsi="Times New Roman"/>
                  <w:sz w:val="16"/>
                  <w:szCs w:val="16"/>
                </w:rPr>
                <w:delText>онлайн</w:delText>
              </w:r>
              <w:r w:rsidRPr="00860071" w:rsidDel="00FA3E03">
                <w:rPr>
                  <w:rFonts w:ascii="Times New Roman" w:hAnsi="Times New Roman"/>
                  <w:sz w:val="16"/>
                  <w:szCs w:val="16"/>
                  <w:lang w:val="en-US"/>
                </w:rPr>
                <w:delText>-</w:delText>
              </w:r>
              <w:r w:rsidRPr="00860071" w:rsidDel="00FA3E03">
                <w:rPr>
                  <w:rFonts w:ascii="Times New Roman" w:hAnsi="Times New Roman"/>
                  <w:sz w:val="16"/>
                  <w:szCs w:val="16"/>
                </w:rPr>
                <w:delText>курс</w:delText>
              </w:r>
              <w:r w:rsidRPr="00860071" w:rsidDel="00FA3E03">
                <w:rPr>
                  <w:rFonts w:ascii="Times New Roman" w:hAnsi="Times New Roman"/>
                  <w:sz w:val="16"/>
                  <w:szCs w:val="16"/>
                  <w:lang w:val="en-US"/>
                </w:rPr>
                <w:delText>)</w:delText>
              </w:r>
              <w:r w:rsidRPr="00860071" w:rsidDel="00FA3E03">
                <w:rPr>
                  <w:rFonts w:ascii="Times New Roman" w:hAnsi="Times New Roman"/>
                  <w:sz w:val="16"/>
                  <w:szCs w:val="16"/>
                  <w:lang w:val="en-US"/>
                </w:rPr>
                <w:br/>
                <w:delText>Business Fundamentals (Online Course)</w:delText>
              </w:r>
            </w:del>
          </w:p>
        </w:tc>
        <w:tc>
          <w:tcPr>
            <w:tcW w:w="1418" w:type="dxa"/>
          </w:tcPr>
          <w:p w14:paraId="403AD3FC" w14:textId="59E9A478" w:rsidR="000C13FD" w:rsidRPr="00860071" w:rsidDel="00FA3E03" w:rsidRDefault="000C13FD" w:rsidP="00B82252">
            <w:pPr>
              <w:spacing w:after="0"/>
              <w:rPr>
                <w:del w:id="222" w:author="Yurii Litvinov" w:date="2023-01-23T16:25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223" w:author="Yurii Litvinov" w:date="2023-01-23T16:25:00Z">
              <w:r w:rsidRPr="00860071" w:rsidDel="00FA3E03">
                <w:rPr>
                  <w:rFonts w:ascii="Times New Roman" w:hAnsi="Times New Roman"/>
                  <w:sz w:val="16"/>
                  <w:szCs w:val="16"/>
                </w:rPr>
                <w:delText>зачёт</w:delText>
              </w:r>
            </w:del>
          </w:p>
        </w:tc>
        <w:tc>
          <w:tcPr>
            <w:tcW w:w="426" w:type="dxa"/>
            <w:vAlign w:val="center"/>
          </w:tcPr>
          <w:p w14:paraId="2BE336D3" w14:textId="7C18719F" w:rsidR="000C13FD" w:rsidRPr="00860071" w:rsidDel="00FA3E03" w:rsidRDefault="000C13FD" w:rsidP="00B82252">
            <w:pPr>
              <w:spacing w:after="0"/>
              <w:jc w:val="center"/>
              <w:rPr>
                <w:del w:id="224" w:author="Yurii Litvinov" w:date="2023-01-23T16:25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225" w:author="Yurii Litvinov" w:date="2023-01-23T16:25:00Z">
              <w:r w:rsidRPr="00860071" w:rsidDel="00FA3E03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  <w:tc>
          <w:tcPr>
            <w:tcW w:w="424" w:type="dxa"/>
            <w:vAlign w:val="center"/>
          </w:tcPr>
          <w:p w14:paraId="46BB130B" w14:textId="37BEBE46" w:rsidR="000C13FD" w:rsidRPr="00860071" w:rsidDel="00FA3E03" w:rsidRDefault="000C13FD" w:rsidP="00B82252">
            <w:pPr>
              <w:spacing w:after="0"/>
              <w:jc w:val="center"/>
              <w:rPr>
                <w:del w:id="226" w:author="Yurii Litvinov" w:date="2023-01-23T16:25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227" w:author="Yurii Litvinov" w:date="2023-01-23T16:25:00Z">
              <w:r w:rsidRPr="00860071" w:rsidDel="00FA3E03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  <w:tc>
          <w:tcPr>
            <w:tcW w:w="426" w:type="dxa"/>
            <w:vAlign w:val="center"/>
          </w:tcPr>
          <w:p w14:paraId="11D67766" w14:textId="3F7FB487" w:rsidR="000C13FD" w:rsidRPr="00860071" w:rsidDel="00FA3E03" w:rsidRDefault="000C13FD" w:rsidP="00B82252">
            <w:pPr>
              <w:spacing w:after="0"/>
              <w:jc w:val="center"/>
              <w:rPr>
                <w:del w:id="228" w:author="Yurii Litvinov" w:date="2023-01-23T16:25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229" w:author="Yurii Litvinov" w:date="2023-01-23T16:25:00Z">
              <w:r w:rsidRPr="00860071" w:rsidDel="00FA3E03">
                <w:rPr>
                  <w:rFonts w:ascii="Times New Roman" w:hAnsi="Times New Roman"/>
                  <w:sz w:val="16"/>
                  <w:szCs w:val="16"/>
                </w:rPr>
                <w:delText>10</w:delText>
              </w:r>
            </w:del>
          </w:p>
        </w:tc>
        <w:tc>
          <w:tcPr>
            <w:tcW w:w="426" w:type="dxa"/>
            <w:vAlign w:val="center"/>
          </w:tcPr>
          <w:p w14:paraId="6BAF34D5" w14:textId="4DA9AF67" w:rsidR="000C13FD" w:rsidRPr="00860071" w:rsidDel="00FA3E03" w:rsidRDefault="000C13FD" w:rsidP="00B82252">
            <w:pPr>
              <w:spacing w:after="0"/>
              <w:jc w:val="center"/>
              <w:rPr>
                <w:del w:id="230" w:author="Yurii Litvinov" w:date="2023-01-23T16:25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231" w:author="Yurii Litvinov" w:date="2023-01-23T16:25:00Z">
              <w:r w:rsidRPr="00860071" w:rsidDel="00FA3E03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  <w:tc>
          <w:tcPr>
            <w:tcW w:w="424" w:type="dxa"/>
            <w:vAlign w:val="center"/>
          </w:tcPr>
          <w:p w14:paraId="3B8AB2BC" w14:textId="7A80AC0C" w:rsidR="000C13FD" w:rsidRPr="00860071" w:rsidDel="00FA3E03" w:rsidRDefault="000C13FD" w:rsidP="00B82252">
            <w:pPr>
              <w:spacing w:after="0"/>
              <w:jc w:val="center"/>
              <w:rPr>
                <w:del w:id="232" w:author="Yurii Litvinov" w:date="2023-01-23T16:25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233" w:author="Yurii Litvinov" w:date="2023-01-23T16:25:00Z">
              <w:r w:rsidRPr="00860071" w:rsidDel="00FA3E03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  <w:tc>
          <w:tcPr>
            <w:tcW w:w="426" w:type="dxa"/>
            <w:vAlign w:val="center"/>
          </w:tcPr>
          <w:p w14:paraId="52F7AABD" w14:textId="241581D5" w:rsidR="000C13FD" w:rsidRPr="00860071" w:rsidDel="00FA3E03" w:rsidRDefault="000C13FD" w:rsidP="00B82252">
            <w:pPr>
              <w:spacing w:after="0"/>
              <w:jc w:val="center"/>
              <w:rPr>
                <w:del w:id="234" w:author="Yurii Litvinov" w:date="2023-01-23T16:25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235" w:author="Yurii Litvinov" w:date="2023-01-23T16:25:00Z">
              <w:r w:rsidRPr="00860071" w:rsidDel="00FA3E03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  <w:tc>
          <w:tcPr>
            <w:tcW w:w="425" w:type="dxa"/>
            <w:vAlign w:val="center"/>
          </w:tcPr>
          <w:p w14:paraId="025E09B4" w14:textId="0F6361CF" w:rsidR="000C13FD" w:rsidRPr="00860071" w:rsidDel="00FA3E03" w:rsidRDefault="000C13FD" w:rsidP="00B82252">
            <w:pPr>
              <w:spacing w:after="0"/>
              <w:jc w:val="center"/>
              <w:rPr>
                <w:del w:id="236" w:author="Yurii Litvinov" w:date="2023-01-23T16:25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237" w:author="Yurii Litvinov" w:date="2023-01-23T16:25:00Z">
              <w:r w:rsidRPr="00860071" w:rsidDel="00FA3E03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  <w:tc>
          <w:tcPr>
            <w:tcW w:w="425" w:type="dxa"/>
            <w:vAlign w:val="center"/>
          </w:tcPr>
          <w:p w14:paraId="6CA6E739" w14:textId="4BF988A1" w:rsidR="000C13FD" w:rsidRPr="00860071" w:rsidDel="00FA3E03" w:rsidRDefault="000C13FD" w:rsidP="00B82252">
            <w:pPr>
              <w:spacing w:after="0"/>
              <w:jc w:val="center"/>
              <w:rPr>
                <w:del w:id="238" w:author="Yurii Litvinov" w:date="2023-01-23T16:25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239" w:author="Yurii Litvinov" w:date="2023-01-23T16:25:00Z">
              <w:r w:rsidRPr="00860071" w:rsidDel="00FA3E03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  <w:tc>
          <w:tcPr>
            <w:tcW w:w="426" w:type="dxa"/>
            <w:vAlign w:val="center"/>
          </w:tcPr>
          <w:p w14:paraId="5A0175B0" w14:textId="4CD583BD" w:rsidR="000C13FD" w:rsidRPr="00860071" w:rsidDel="00FA3E03" w:rsidRDefault="000C13FD" w:rsidP="00B82252">
            <w:pPr>
              <w:spacing w:after="0"/>
              <w:jc w:val="center"/>
              <w:rPr>
                <w:del w:id="240" w:author="Yurii Litvinov" w:date="2023-01-23T16:25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241" w:author="Yurii Litvinov" w:date="2023-01-23T16:25:00Z">
              <w:r w:rsidRPr="00860071" w:rsidDel="00FA3E03">
                <w:rPr>
                  <w:rFonts w:ascii="Times New Roman" w:hAnsi="Times New Roman"/>
                  <w:sz w:val="16"/>
                  <w:szCs w:val="16"/>
                </w:rPr>
                <w:delText>2</w:delText>
              </w:r>
            </w:del>
          </w:p>
        </w:tc>
        <w:tc>
          <w:tcPr>
            <w:tcW w:w="566" w:type="dxa"/>
            <w:vAlign w:val="center"/>
          </w:tcPr>
          <w:p w14:paraId="050CB4C9" w14:textId="499004CF" w:rsidR="000C13FD" w:rsidRPr="00860071" w:rsidDel="00FA3E03" w:rsidRDefault="000C13FD" w:rsidP="00B82252">
            <w:pPr>
              <w:spacing w:after="0"/>
              <w:jc w:val="center"/>
              <w:rPr>
                <w:del w:id="242" w:author="Yurii Litvinov" w:date="2023-01-23T16:25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243" w:author="Yurii Litvinov" w:date="2023-01-23T16:25:00Z">
              <w:r w:rsidRPr="00860071" w:rsidDel="00FA3E03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  <w:tc>
          <w:tcPr>
            <w:tcW w:w="425" w:type="dxa"/>
            <w:vAlign w:val="center"/>
          </w:tcPr>
          <w:p w14:paraId="5380404F" w14:textId="0C9889E5" w:rsidR="000C13FD" w:rsidRPr="00860071" w:rsidDel="00FA3E03" w:rsidRDefault="000C13FD" w:rsidP="00B82252">
            <w:pPr>
              <w:spacing w:after="0"/>
              <w:jc w:val="center"/>
              <w:rPr>
                <w:del w:id="244" w:author="Yurii Litvinov" w:date="2023-01-23T16:25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245" w:author="Yurii Litvinov" w:date="2023-01-23T16:25:00Z">
              <w:r w:rsidRPr="00860071" w:rsidDel="00FA3E03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  <w:tc>
          <w:tcPr>
            <w:tcW w:w="568" w:type="dxa"/>
            <w:vAlign w:val="center"/>
          </w:tcPr>
          <w:p w14:paraId="7A3006DD" w14:textId="312B0F38" w:rsidR="000C13FD" w:rsidRPr="00860071" w:rsidDel="00FA3E03" w:rsidRDefault="000C13FD" w:rsidP="00B82252">
            <w:pPr>
              <w:spacing w:after="0"/>
              <w:jc w:val="center"/>
              <w:rPr>
                <w:del w:id="246" w:author="Yurii Litvinov" w:date="2023-01-23T16:25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247" w:author="Yurii Litvinov" w:date="2023-01-23T16:25:00Z">
              <w:r w:rsidRPr="00860071" w:rsidDel="00FA3E03">
                <w:rPr>
                  <w:rFonts w:ascii="Times New Roman" w:hAnsi="Times New Roman"/>
                  <w:sz w:val="16"/>
                  <w:szCs w:val="16"/>
                </w:rPr>
                <w:delText>24</w:delText>
              </w:r>
            </w:del>
          </w:p>
        </w:tc>
        <w:tc>
          <w:tcPr>
            <w:tcW w:w="424" w:type="dxa"/>
            <w:vAlign w:val="center"/>
          </w:tcPr>
          <w:p w14:paraId="1F844945" w14:textId="2F8DA1FD" w:rsidR="000C13FD" w:rsidRPr="00860071" w:rsidDel="00FA3E03" w:rsidRDefault="000C13FD" w:rsidP="00B82252">
            <w:pPr>
              <w:spacing w:after="0"/>
              <w:jc w:val="center"/>
              <w:rPr>
                <w:del w:id="248" w:author="Yurii Litvinov" w:date="2023-01-23T16:25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249" w:author="Yurii Litvinov" w:date="2023-01-23T16:25:00Z">
              <w:r w:rsidRPr="00860071" w:rsidDel="00FA3E03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  <w:tc>
          <w:tcPr>
            <w:tcW w:w="473" w:type="dxa"/>
            <w:vAlign w:val="center"/>
          </w:tcPr>
          <w:p w14:paraId="30FB8EA5" w14:textId="07FC35B0" w:rsidR="000C13FD" w:rsidRPr="00860071" w:rsidDel="00FA3E03" w:rsidRDefault="000C13FD" w:rsidP="00B82252">
            <w:pPr>
              <w:spacing w:after="0"/>
              <w:jc w:val="center"/>
              <w:rPr>
                <w:del w:id="250" w:author="Yurii Litvinov" w:date="2023-01-23T16:25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251" w:author="Yurii Litvinov" w:date="2023-01-23T16:25:00Z">
              <w:r w:rsidRPr="00860071" w:rsidDel="00FA3E03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  <w:tc>
          <w:tcPr>
            <w:tcW w:w="594" w:type="dxa"/>
            <w:vAlign w:val="center"/>
          </w:tcPr>
          <w:p w14:paraId="3D9C1AB8" w14:textId="48FF2FE7" w:rsidR="000C13FD" w:rsidRPr="00860071" w:rsidDel="00FA3E03" w:rsidRDefault="000C13FD" w:rsidP="00B82252">
            <w:pPr>
              <w:spacing w:after="0"/>
              <w:jc w:val="center"/>
              <w:rPr>
                <w:del w:id="252" w:author="Yurii Litvinov" w:date="2023-01-23T16:25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253" w:author="Yurii Litvinov" w:date="2023-01-23T16:25:00Z">
              <w:r w:rsidRPr="00860071" w:rsidDel="00FA3E03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</w:tr>
      <w:tr w:rsidR="000C13FD" w:rsidRPr="00860071" w14:paraId="7D2EA70A" w14:textId="77777777" w:rsidTr="00B72F92">
        <w:tc>
          <w:tcPr>
            <w:tcW w:w="710" w:type="dxa"/>
            <w:vAlign w:val="center"/>
          </w:tcPr>
          <w:p w14:paraId="4275B6A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38EBF855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3" w:type="dxa"/>
            <w:vAlign w:val="center"/>
          </w:tcPr>
          <w:p w14:paraId="4FA2B769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ОПК-1, ОПК-3, ПКА-1, ПКП-4, ПКП-5, ПКП-6, ПКП-7, УКБ-3</w:t>
            </w:r>
          </w:p>
        </w:tc>
        <w:tc>
          <w:tcPr>
            <w:tcW w:w="4252" w:type="dxa"/>
          </w:tcPr>
          <w:p w14:paraId="30630B84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[002185] Операционные системы и оболочки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Operating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Systems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Shells</w:t>
            </w:r>
            <w:proofErr w:type="spellEnd"/>
          </w:p>
        </w:tc>
        <w:tc>
          <w:tcPr>
            <w:tcW w:w="1418" w:type="dxa"/>
          </w:tcPr>
          <w:p w14:paraId="62BD8EA8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1D16BCB8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4" w:type="dxa"/>
            <w:vAlign w:val="center"/>
          </w:tcPr>
          <w:p w14:paraId="0C5291B9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AD267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AAAA2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6D4DA59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D606B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CB8BBD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BCD0E3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8A67ECA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665ADBA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A89DE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4DBFA99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27</w:t>
            </w:r>
          </w:p>
        </w:tc>
        <w:tc>
          <w:tcPr>
            <w:tcW w:w="424" w:type="dxa"/>
            <w:vAlign w:val="center"/>
          </w:tcPr>
          <w:p w14:paraId="4CDB23C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0DF7B20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594" w:type="dxa"/>
            <w:vAlign w:val="center"/>
          </w:tcPr>
          <w:p w14:paraId="727492B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0C13FD" w:rsidRPr="00860071" w14:paraId="6C7D2990" w14:textId="77777777" w:rsidTr="00B72F92">
        <w:tc>
          <w:tcPr>
            <w:tcW w:w="710" w:type="dxa"/>
            <w:vMerge w:val="restart"/>
            <w:vAlign w:val="center"/>
          </w:tcPr>
          <w:p w14:paraId="01CB1C0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lastRenderedPageBreak/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Merge w:val="restart"/>
            <w:vAlign w:val="center"/>
          </w:tcPr>
          <w:p w14:paraId="67FDFF18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813" w:type="dxa"/>
            <w:vMerge w:val="restart"/>
            <w:vAlign w:val="center"/>
          </w:tcPr>
          <w:p w14:paraId="1630266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503EBA86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дополн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),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Physical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 w:val="restart"/>
          </w:tcPr>
          <w:p w14:paraId="118696DA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6" w:type="dxa"/>
            <w:vAlign w:val="center"/>
          </w:tcPr>
          <w:p w14:paraId="7355D97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3F83E9B8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AA02B3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36521D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31F8E825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EEA377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01E5C5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D892BA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81D37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6" w:type="dxa"/>
            <w:vAlign w:val="center"/>
          </w:tcPr>
          <w:p w14:paraId="07998925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2F03E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8" w:type="dxa"/>
            <w:vAlign w:val="center"/>
          </w:tcPr>
          <w:p w14:paraId="2EB6200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4" w:type="dxa"/>
            <w:vAlign w:val="center"/>
          </w:tcPr>
          <w:p w14:paraId="1BF81F63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18D8E73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542A0E8D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C13FD" w:rsidRPr="00860071" w14:paraId="4F335830" w14:textId="77777777" w:rsidTr="00B72F92">
        <w:tc>
          <w:tcPr>
            <w:tcW w:w="710" w:type="dxa"/>
            <w:vMerge/>
            <w:vAlign w:val="center"/>
          </w:tcPr>
          <w:p w14:paraId="18B05A33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408104C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30A06317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4063051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оздор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),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Physical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4C78476D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3D58FCA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19E2A87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7664788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D305E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4F95113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C1E5E3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9D01D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5B8C49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21B2CD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6" w:type="dxa"/>
            <w:vAlign w:val="center"/>
          </w:tcPr>
          <w:p w14:paraId="31D513A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5EC0F5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8" w:type="dxa"/>
            <w:vAlign w:val="center"/>
          </w:tcPr>
          <w:p w14:paraId="0C1D5D0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4" w:type="dxa"/>
            <w:vAlign w:val="center"/>
          </w:tcPr>
          <w:p w14:paraId="5D87CB0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3D85EAA5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5587A0D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C13FD" w:rsidRPr="00860071" w14:paraId="482EA716" w14:textId="77777777" w:rsidTr="00B72F92">
        <w:tc>
          <w:tcPr>
            <w:tcW w:w="710" w:type="dxa"/>
            <w:vMerge/>
            <w:vAlign w:val="center"/>
          </w:tcPr>
          <w:p w14:paraId="7FCB06B8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2ACDC68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33459197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EEF2D51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 xml:space="preserve">[900000] Физическая культура и спорт (основной),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Physical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08AA3FA4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0658276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7EED9148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EB6DB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DC06ED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78029407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F5B9E5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E948A8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950CE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1DCD45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6" w:type="dxa"/>
            <w:vAlign w:val="center"/>
          </w:tcPr>
          <w:p w14:paraId="75589C7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78721A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8" w:type="dxa"/>
            <w:vAlign w:val="center"/>
          </w:tcPr>
          <w:p w14:paraId="1EBE31A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4" w:type="dxa"/>
            <w:vAlign w:val="center"/>
          </w:tcPr>
          <w:p w14:paraId="018498B6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56E32FF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64B328B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C13FD" w:rsidRPr="00860071" w14:paraId="2D74DA13" w14:textId="77777777" w:rsidTr="00B72F92">
        <w:tc>
          <w:tcPr>
            <w:tcW w:w="710" w:type="dxa"/>
            <w:vMerge/>
            <w:vAlign w:val="center"/>
          </w:tcPr>
          <w:p w14:paraId="40CCDB5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0E06BAF3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333EADC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69E9427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[900000] Физическая культура и спорт (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прог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эл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обуч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),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Physical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0CA64741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62084D19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738292A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419B1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E87E1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1039975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6EADE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136373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DADA0A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5EB925D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6" w:type="dxa"/>
            <w:vAlign w:val="center"/>
          </w:tcPr>
          <w:p w14:paraId="495AE6B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5271D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58E54F9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160</w:t>
            </w:r>
          </w:p>
        </w:tc>
        <w:tc>
          <w:tcPr>
            <w:tcW w:w="424" w:type="dxa"/>
            <w:vAlign w:val="center"/>
          </w:tcPr>
          <w:p w14:paraId="702C416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6CD6FB6A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0E78056D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164</w:t>
            </w:r>
          </w:p>
        </w:tc>
      </w:tr>
      <w:tr w:rsidR="000C13FD" w:rsidRPr="00860071" w14:paraId="401B0B54" w14:textId="77777777" w:rsidTr="00B72F92">
        <w:tc>
          <w:tcPr>
            <w:tcW w:w="710" w:type="dxa"/>
            <w:vMerge/>
            <w:vAlign w:val="center"/>
          </w:tcPr>
          <w:p w14:paraId="76DEDC9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5EC0CCCA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257D560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45ADD14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 xml:space="preserve">[900000] Физическая культура и спорт (спорт),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Physical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3CE0367C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0097144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3EF2C555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893549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CDE39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49A03EC5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94D72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0F7107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6FDC4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D63701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6" w:type="dxa"/>
            <w:vAlign w:val="center"/>
          </w:tcPr>
          <w:p w14:paraId="4AD0987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770E1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568" w:type="dxa"/>
            <w:vAlign w:val="center"/>
          </w:tcPr>
          <w:p w14:paraId="5563520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98</w:t>
            </w:r>
          </w:p>
        </w:tc>
        <w:tc>
          <w:tcPr>
            <w:tcW w:w="424" w:type="dxa"/>
            <w:vAlign w:val="center"/>
          </w:tcPr>
          <w:p w14:paraId="5E4FBF8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34743D3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6A5E562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0C13FD" w:rsidRPr="00860071" w14:paraId="1BBC588F" w14:textId="77777777" w:rsidTr="00B72F92">
        <w:tc>
          <w:tcPr>
            <w:tcW w:w="710" w:type="dxa"/>
            <w:vAlign w:val="center"/>
          </w:tcPr>
          <w:p w14:paraId="688E5919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37FD0E2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3" w:type="dxa"/>
            <w:vAlign w:val="center"/>
          </w:tcPr>
          <w:p w14:paraId="021450CD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606C7427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[002182] Математический анализ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Mathematical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Analysis</w:t>
            </w:r>
          </w:p>
        </w:tc>
        <w:tc>
          <w:tcPr>
            <w:tcW w:w="1418" w:type="dxa"/>
          </w:tcPr>
          <w:p w14:paraId="3BB0F867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6" w:type="dxa"/>
            <w:vAlign w:val="center"/>
          </w:tcPr>
          <w:p w14:paraId="0F36580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4" w:type="dxa"/>
            <w:vAlign w:val="center"/>
          </w:tcPr>
          <w:p w14:paraId="32DC628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BDC32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9F428F3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4" w:type="dxa"/>
            <w:vAlign w:val="center"/>
          </w:tcPr>
          <w:p w14:paraId="36D3C93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DA519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379D4B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E1706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A2F58A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6" w:type="dxa"/>
            <w:vAlign w:val="center"/>
          </w:tcPr>
          <w:p w14:paraId="58B29735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5FB1A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302E647A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424" w:type="dxa"/>
            <w:vAlign w:val="center"/>
          </w:tcPr>
          <w:p w14:paraId="7ED160E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17E794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  <w:tc>
          <w:tcPr>
            <w:tcW w:w="594" w:type="dxa"/>
            <w:vAlign w:val="center"/>
          </w:tcPr>
          <w:p w14:paraId="2C001F45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0C13FD" w:rsidRPr="00860071" w14:paraId="1F0FD6CF" w14:textId="77777777" w:rsidTr="00B72F92">
        <w:tc>
          <w:tcPr>
            <w:tcW w:w="710" w:type="dxa"/>
            <w:vAlign w:val="center"/>
          </w:tcPr>
          <w:p w14:paraId="239E2C29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0610DBF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3" w:type="dxa"/>
            <w:vAlign w:val="center"/>
          </w:tcPr>
          <w:p w14:paraId="4FD2651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ОПК-1, ОПК-4, ОПК-5, ПКА-1, ПКП-3, ПКП-6, УКБ-3</w:t>
            </w:r>
          </w:p>
        </w:tc>
        <w:tc>
          <w:tcPr>
            <w:tcW w:w="4252" w:type="dxa"/>
          </w:tcPr>
          <w:p w14:paraId="557E356B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[002282] Параллельное программирование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Parallel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</w:tcPr>
          <w:p w14:paraId="65D43DEF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6" w:type="dxa"/>
            <w:vAlign w:val="center"/>
          </w:tcPr>
          <w:p w14:paraId="1A58E187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4" w:type="dxa"/>
            <w:vAlign w:val="center"/>
          </w:tcPr>
          <w:p w14:paraId="5ED0BA8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8FC52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E8A237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647E25C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7B1B1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CAB06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DEF72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BB62F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64CF62A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07CBB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5D1E6C9D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4" w:type="dxa"/>
            <w:vAlign w:val="center"/>
          </w:tcPr>
          <w:p w14:paraId="7339B407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7BC5E18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4" w:type="dxa"/>
            <w:vAlign w:val="center"/>
          </w:tcPr>
          <w:p w14:paraId="60726169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0C13FD" w:rsidRPr="00860071" w14:paraId="2829D1F6" w14:textId="77777777" w:rsidTr="00B72F92">
        <w:tc>
          <w:tcPr>
            <w:tcW w:w="710" w:type="dxa"/>
            <w:vAlign w:val="center"/>
          </w:tcPr>
          <w:p w14:paraId="3DB078A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36105928" w14:textId="59436604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254" w:author="Yurii Litvinov" w:date="2023-01-23T16:11:00Z">
              <w:r w:rsidRPr="00860071" w:rsidDel="00094D9B">
                <w:rPr>
                  <w:rFonts w:ascii="Times New Roman" w:hAnsi="Times New Roman"/>
                  <w:sz w:val="16"/>
                  <w:szCs w:val="16"/>
                </w:rPr>
                <w:delText>4</w:delText>
              </w:r>
            </w:del>
            <w:ins w:id="255" w:author="Yurii Litvinov" w:date="2023-01-23T16:11:00Z">
              <w:r w:rsidR="00094D9B">
                <w:rPr>
                  <w:rFonts w:ascii="Times New Roman" w:hAnsi="Times New Roman"/>
                  <w:sz w:val="16"/>
                  <w:szCs w:val="16"/>
                </w:rPr>
                <w:t>3</w:t>
              </w:r>
            </w:ins>
          </w:p>
        </w:tc>
        <w:tc>
          <w:tcPr>
            <w:tcW w:w="813" w:type="dxa"/>
            <w:vAlign w:val="center"/>
          </w:tcPr>
          <w:p w14:paraId="2C3934DD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9ADDA41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[002183] Дифференциальные уравнения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Differential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Equations</w:t>
            </w:r>
            <w:proofErr w:type="spellEnd"/>
          </w:p>
        </w:tc>
        <w:tc>
          <w:tcPr>
            <w:tcW w:w="1418" w:type="dxa"/>
          </w:tcPr>
          <w:p w14:paraId="0D9AAC89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6" w:type="dxa"/>
            <w:vAlign w:val="center"/>
          </w:tcPr>
          <w:p w14:paraId="01D9AABD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4" w:type="dxa"/>
            <w:vAlign w:val="center"/>
          </w:tcPr>
          <w:p w14:paraId="1677B329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20DC9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CBBCCF9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4" w:type="dxa"/>
            <w:vAlign w:val="center"/>
          </w:tcPr>
          <w:p w14:paraId="5BB33BC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0A356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0AEF1DA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2811EB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E837F17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65AF4276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95900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77C3D467" w14:textId="1C4F1064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256" w:author="Yurii Litvinov" w:date="2023-01-23T16:11:00Z">
              <w:r w:rsidRPr="00860071" w:rsidDel="00963D50">
                <w:rPr>
                  <w:rFonts w:ascii="Times New Roman" w:hAnsi="Times New Roman"/>
                  <w:sz w:val="16"/>
                  <w:szCs w:val="16"/>
                </w:rPr>
                <w:delText>52</w:delText>
              </w:r>
            </w:del>
            <w:ins w:id="257" w:author="Yurii Litvinov" w:date="2023-01-23T16:11:00Z">
              <w:r w:rsidR="00963D50">
                <w:rPr>
                  <w:rFonts w:ascii="Times New Roman" w:hAnsi="Times New Roman"/>
                  <w:sz w:val="16"/>
                  <w:szCs w:val="16"/>
                </w:rPr>
                <w:t>24</w:t>
              </w:r>
            </w:ins>
          </w:p>
        </w:tc>
        <w:tc>
          <w:tcPr>
            <w:tcW w:w="424" w:type="dxa"/>
            <w:vAlign w:val="center"/>
          </w:tcPr>
          <w:p w14:paraId="2EB86E87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474F54D" w14:textId="125DAB30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  <w:del w:id="258" w:author="Yurii Litvinov" w:date="2023-01-23T16:11:00Z">
              <w:r w:rsidRPr="00860071" w:rsidDel="00963D50">
                <w:rPr>
                  <w:rFonts w:ascii="Times New Roman" w:hAnsi="Times New Roman"/>
                  <w:sz w:val="16"/>
                  <w:szCs w:val="16"/>
                </w:rPr>
                <w:delText>8</w:delText>
              </w:r>
            </w:del>
            <w:ins w:id="259" w:author="Yurii Litvinov" w:date="2023-01-23T16:11:00Z">
              <w:r w:rsidR="00963D50">
                <w:rPr>
                  <w:rFonts w:ascii="Times New Roman" w:hAnsi="Times New Roman"/>
                  <w:sz w:val="16"/>
                  <w:szCs w:val="16"/>
                </w:rPr>
                <w:t>0</w:t>
              </w:r>
            </w:ins>
          </w:p>
        </w:tc>
        <w:tc>
          <w:tcPr>
            <w:tcW w:w="594" w:type="dxa"/>
            <w:vAlign w:val="center"/>
          </w:tcPr>
          <w:p w14:paraId="45F37705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</w:tr>
      <w:tr w:rsidR="000C13FD" w:rsidRPr="00860071" w14:paraId="61F03FF7" w14:textId="77777777" w:rsidTr="00B72F92">
        <w:tc>
          <w:tcPr>
            <w:tcW w:w="710" w:type="dxa"/>
            <w:vAlign w:val="center"/>
          </w:tcPr>
          <w:p w14:paraId="6768875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301DA8B8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3" w:type="dxa"/>
            <w:vAlign w:val="center"/>
          </w:tcPr>
          <w:p w14:paraId="7CDE5B9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 xml:space="preserve">ОПК-1, ОПК-4,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lastRenderedPageBreak/>
              <w:t>ОПК-5, ПКА-1, ПКП-3, ПКП-6, УКБ-3</w:t>
            </w:r>
          </w:p>
        </w:tc>
        <w:tc>
          <w:tcPr>
            <w:tcW w:w="4252" w:type="dxa"/>
          </w:tcPr>
          <w:p w14:paraId="796C3A91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lastRenderedPageBreak/>
              <w:t>[025536] Архитектура ЭВМ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>Computer Architecture</w:t>
            </w:r>
          </w:p>
        </w:tc>
        <w:tc>
          <w:tcPr>
            <w:tcW w:w="1418" w:type="dxa"/>
          </w:tcPr>
          <w:p w14:paraId="480FCBFB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2111270A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4" w:type="dxa"/>
            <w:vAlign w:val="center"/>
          </w:tcPr>
          <w:p w14:paraId="2A136FB8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B1AB7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90B512A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323591C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271B45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4E0FF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C65D47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8F546A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34A38686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6C9C13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61AC2CC3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33</w:t>
            </w:r>
          </w:p>
        </w:tc>
        <w:tc>
          <w:tcPr>
            <w:tcW w:w="424" w:type="dxa"/>
            <w:vAlign w:val="center"/>
          </w:tcPr>
          <w:p w14:paraId="253E26F5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C695C7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9</w:t>
            </w:r>
          </w:p>
        </w:tc>
        <w:tc>
          <w:tcPr>
            <w:tcW w:w="594" w:type="dxa"/>
            <w:vAlign w:val="center"/>
          </w:tcPr>
          <w:p w14:paraId="510C5A47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0C13FD" w:rsidRPr="00860071" w:rsidDel="00FA3E03" w14:paraId="6EA3622E" w14:textId="47AC7A89" w:rsidTr="00B72F92">
        <w:trPr>
          <w:del w:id="260" w:author="Yurii Litvinov" w:date="2023-01-23T16:28:00Z"/>
        </w:trPr>
        <w:tc>
          <w:tcPr>
            <w:tcW w:w="710" w:type="dxa"/>
            <w:vAlign w:val="center"/>
          </w:tcPr>
          <w:p w14:paraId="58D2CF54" w14:textId="4EDC1E08" w:rsidR="000C13FD" w:rsidRPr="00860071" w:rsidDel="00FA3E03" w:rsidRDefault="000C13FD" w:rsidP="000C13FD">
            <w:pPr>
              <w:spacing w:after="0"/>
              <w:jc w:val="center"/>
              <w:rPr>
                <w:del w:id="261" w:author="Yurii Litvinov" w:date="2023-01-23T16:28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262" w:author="Yurii Litvinov" w:date="2023-01-23T16:28:00Z">
              <w:r w:rsidRPr="00860071" w:rsidDel="00FA3E03">
                <w:rPr>
                  <w:rFonts w:ascii="Times New Roman" w:hAnsi="Times New Roman"/>
                  <w:sz w:val="16"/>
                  <w:szCs w:val="16"/>
                </w:rPr>
                <w:delText>Блок.1.дисц</w:delText>
              </w:r>
            </w:del>
          </w:p>
        </w:tc>
        <w:tc>
          <w:tcPr>
            <w:tcW w:w="715" w:type="dxa"/>
            <w:vAlign w:val="center"/>
          </w:tcPr>
          <w:p w14:paraId="2A68B93C" w14:textId="52870C42" w:rsidR="000C13FD" w:rsidRPr="00860071" w:rsidDel="00FA3E03" w:rsidRDefault="000C13FD" w:rsidP="000C13FD">
            <w:pPr>
              <w:spacing w:after="0"/>
              <w:jc w:val="center"/>
              <w:rPr>
                <w:del w:id="263" w:author="Yurii Litvinov" w:date="2023-01-23T16:28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264" w:author="Yurii Litvinov" w:date="2023-01-23T16:28:00Z">
              <w:r w:rsidRPr="00860071" w:rsidDel="00FA3E03">
                <w:rPr>
                  <w:rFonts w:ascii="Times New Roman" w:hAnsi="Times New Roman"/>
                  <w:sz w:val="16"/>
                  <w:szCs w:val="16"/>
                </w:rPr>
                <w:delText>1</w:delText>
              </w:r>
            </w:del>
          </w:p>
        </w:tc>
        <w:tc>
          <w:tcPr>
            <w:tcW w:w="813" w:type="dxa"/>
            <w:vAlign w:val="center"/>
          </w:tcPr>
          <w:p w14:paraId="0E9705F8" w14:textId="47F9663C" w:rsidR="000C13FD" w:rsidRPr="00860071" w:rsidDel="00FA3E03" w:rsidRDefault="000C13FD" w:rsidP="000C13FD">
            <w:pPr>
              <w:spacing w:after="0"/>
              <w:jc w:val="center"/>
              <w:rPr>
                <w:del w:id="265" w:author="Yurii Litvinov" w:date="2023-01-23T16:28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266" w:author="Yurii Litvinov" w:date="2023-01-23T16:28:00Z">
              <w:r w:rsidRPr="00860071" w:rsidDel="00FA3E03">
                <w:rPr>
                  <w:rFonts w:ascii="Times New Roman" w:hAnsi="Times New Roman"/>
                  <w:sz w:val="16"/>
                  <w:szCs w:val="16"/>
                </w:rPr>
                <w:delText>УК-2, УК-9, УКБ-1</w:delText>
              </w:r>
            </w:del>
          </w:p>
        </w:tc>
        <w:tc>
          <w:tcPr>
            <w:tcW w:w="4252" w:type="dxa"/>
          </w:tcPr>
          <w:p w14:paraId="52CCC665" w14:textId="7615EFC2" w:rsidR="000C13FD" w:rsidRPr="00860071" w:rsidDel="00FA3E03" w:rsidRDefault="000C13FD" w:rsidP="000C13FD">
            <w:pPr>
              <w:spacing w:after="0"/>
              <w:rPr>
                <w:del w:id="267" w:author="Yurii Litvinov" w:date="2023-01-23T16:28:00Z"/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del w:id="268" w:author="Yurii Litvinov" w:date="2023-01-23T16:28:00Z">
              <w:r w:rsidRPr="00860071" w:rsidDel="00FA3E03">
                <w:rPr>
                  <w:rFonts w:ascii="Times New Roman" w:hAnsi="Times New Roman"/>
                  <w:sz w:val="16"/>
                  <w:szCs w:val="16"/>
                  <w:lang w:val="en-US"/>
                </w:rPr>
                <w:delText xml:space="preserve">[062762] </w:delText>
              </w:r>
              <w:r w:rsidRPr="00860071" w:rsidDel="00FA3E03">
                <w:rPr>
                  <w:rFonts w:ascii="Times New Roman" w:hAnsi="Times New Roman"/>
                  <w:sz w:val="16"/>
                  <w:szCs w:val="16"/>
                </w:rPr>
                <w:delText>Основы</w:delText>
              </w:r>
              <w:r w:rsidRPr="00860071" w:rsidDel="00FA3E03">
                <w:rPr>
                  <w:rFonts w:ascii="Times New Roman" w:hAnsi="Times New Roman"/>
                  <w:sz w:val="16"/>
                  <w:szCs w:val="16"/>
                  <w:lang w:val="en-US"/>
                </w:rPr>
                <w:delText xml:space="preserve"> </w:delText>
              </w:r>
              <w:r w:rsidRPr="00860071" w:rsidDel="00FA3E03">
                <w:rPr>
                  <w:rFonts w:ascii="Times New Roman" w:hAnsi="Times New Roman"/>
                  <w:sz w:val="16"/>
                  <w:szCs w:val="16"/>
                </w:rPr>
                <w:delText>финансовой</w:delText>
              </w:r>
              <w:r w:rsidRPr="00860071" w:rsidDel="00FA3E03">
                <w:rPr>
                  <w:rFonts w:ascii="Times New Roman" w:hAnsi="Times New Roman"/>
                  <w:sz w:val="16"/>
                  <w:szCs w:val="16"/>
                  <w:lang w:val="en-US"/>
                </w:rPr>
                <w:delText xml:space="preserve"> </w:delText>
              </w:r>
              <w:r w:rsidRPr="00860071" w:rsidDel="00FA3E03">
                <w:rPr>
                  <w:rFonts w:ascii="Times New Roman" w:hAnsi="Times New Roman"/>
                  <w:sz w:val="16"/>
                  <w:szCs w:val="16"/>
                </w:rPr>
                <w:delText>грамотности</w:delText>
              </w:r>
              <w:r w:rsidRPr="00860071" w:rsidDel="00FA3E03">
                <w:rPr>
                  <w:rFonts w:ascii="Times New Roman" w:hAnsi="Times New Roman"/>
                  <w:sz w:val="16"/>
                  <w:szCs w:val="16"/>
                  <w:lang w:val="en-US"/>
                </w:rPr>
                <w:delText xml:space="preserve"> (</w:delText>
              </w:r>
              <w:r w:rsidRPr="00860071" w:rsidDel="00FA3E03">
                <w:rPr>
                  <w:rFonts w:ascii="Times New Roman" w:hAnsi="Times New Roman"/>
                  <w:sz w:val="16"/>
                  <w:szCs w:val="16"/>
                </w:rPr>
                <w:delText>онлайн</w:delText>
              </w:r>
              <w:r w:rsidRPr="00860071" w:rsidDel="00FA3E03">
                <w:rPr>
                  <w:rFonts w:ascii="Times New Roman" w:hAnsi="Times New Roman"/>
                  <w:sz w:val="16"/>
                  <w:szCs w:val="16"/>
                  <w:lang w:val="en-US"/>
                </w:rPr>
                <w:delText>-</w:delText>
              </w:r>
              <w:r w:rsidRPr="00860071" w:rsidDel="00FA3E03">
                <w:rPr>
                  <w:rFonts w:ascii="Times New Roman" w:hAnsi="Times New Roman"/>
                  <w:sz w:val="16"/>
                  <w:szCs w:val="16"/>
                </w:rPr>
                <w:delText>курс</w:delText>
              </w:r>
              <w:r w:rsidRPr="00860071" w:rsidDel="00FA3E03">
                <w:rPr>
                  <w:rFonts w:ascii="Times New Roman" w:hAnsi="Times New Roman"/>
                  <w:sz w:val="16"/>
                  <w:szCs w:val="16"/>
                  <w:lang w:val="en-US"/>
                </w:rPr>
                <w:delText>)</w:delText>
              </w:r>
              <w:r w:rsidRPr="00860071" w:rsidDel="00FA3E03">
                <w:rPr>
                  <w:rFonts w:ascii="Times New Roman" w:hAnsi="Times New Roman"/>
                  <w:sz w:val="16"/>
                  <w:szCs w:val="16"/>
                  <w:lang w:val="en-US"/>
                </w:rPr>
                <w:br/>
                <w:delText>The Basics of Financial Literacy (Online Course)</w:delText>
              </w:r>
            </w:del>
          </w:p>
        </w:tc>
        <w:tc>
          <w:tcPr>
            <w:tcW w:w="1418" w:type="dxa"/>
          </w:tcPr>
          <w:p w14:paraId="14E3FF97" w14:textId="7142DBE7" w:rsidR="000C13FD" w:rsidRPr="00860071" w:rsidDel="00FA3E03" w:rsidRDefault="000C13FD" w:rsidP="000C13FD">
            <w:pPr>
              <w:spacing w:after="0"/>
              <w:rPr>
                <w:del w:id="269" w:author="Yurii Litvinov" w:date="2023-01-23T16:28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270" w:author="Yurii Litvinov" w:date="2023-01-23T16:28:00Z">
              <w:r w:rsidRPr="00860071" w:rsidDel="00FA3E03">
                <w:rPr>
                  <w:rFonts w:ascii="Times New Roman" w:hAnsi="Times New Roman"/>
                  <w:sz w:val="16"/>
                  <w:szCs w:val="16"/>
                </w:rPr>
                <w:delText>зачёт</w:delText>
              </w:r>
            </w:del>
          </w:p>
        </w:tc>
        <w:tc>
          <w:tcPr>
            <w:tcW w:w="426" w:type="dxa"/>
            <w:vAlign w:val="center"/>
          </w:tcPr>
          <w:p w14:paraId="09D0F0BE" w14:textId="3BA2A890" w:rsidR="000C13FD" w:rsidRPr="00860071" w:rsidDel="00FA3E03" w:rsidRDefault="000C13FD" w:rsidP="000C13FD">
            <w:pPr>
              <w:spacing w:after="0"/>
              <w:jc w:val="center"/>
              <w:rPr>
                <w:del w:id="271" w:author="Yurii Litvinov" w:date="2023-01-23T16:28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272" w:author="Yurii Litvinov" w:date="2023-01-23T16:28:00Z">
              <w:r w:rsidRPr="00860071" w:rsidDel="00FA3E03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  <w:tc>
          <w:tcPr>
            <w:tcW w:w="424" w:type="dxa"/>
            <w:vAlign w:val="center"/>
          </w:tcPr>
          <w:p w14:paraId="2FB054EF" w14:textId="52E030C3" w:rsidR="000C13FD" w:rsidRPr="00860071" w:rsidDel="00FA3E03" w:rsidRDefault="000C13FD" w:rsidP="000C13FD">
            <w:pPr>
              <w:spacing w:after="0"/>
              <w:jc w:val="center"/>
              <w:rPr>
                <w:del w:id="273" w:author="Yurii Litvinov" w:date="2023-01-23T16:28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274" w:author="Yurii Litvinov" w:date="2023-01-23T16:28:00Z">
              <w:r w:rsidRPr="00860071" w:rsidDel="00FA3E03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  <w:tc>
          <w:tcPr>
            <w:tcW w:w="426" w:type="dxa"/>
            <w:vAlign w:val="center"/>
          </w:tcPr>
          <w:p w14:paraId="1AB7193D" w14:textId="1FDE6460" w:rsidR="000C13FD" w:rsidRPr="00860071" w:rsidDel="00FA3E03" w:rsidRDefault="000C13FD" w:rsidP="000C13FD">
            <w:pPr>
              <w:spacing w:after="0"/>
              <w:jc w:val="center"/>
              <w:rPr>
                <w:del w:id="275" w:author="Yurii Litvinov" w:date="2023-01-23T16:28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276" w:author="Yurii Litvinov" w:date="2023-01-23T16:28:00Z">
              <w:r w:rsidRPr="00860071" w:rsidDel="00FA3E03">
                <w:rPr>
                  <w:rFonts w:ascii="Times New Roman" w:hAnsi="Times New Roman"/>
                  <w:sz w:val="16"/>
                  <w:szCs w:val="16"/>
                </w:rPr>
                <w:delText>10</w:delText>
              </w:r>
            </w:del>
          </w:p>
        </w:tc>
        <w:tc>
          <w:tcPr>
            <w:tcW w:w="426" w:type="dxa"/>
            <w:vAlign w:val="center"/>
          </w:tcPr>
          <w:p w14:paraId="7D4FE66A" w14:textId="4A77D270" w:rsidR="000C13FD" w:rsidRPr="00860071" w:rsidDel="00FA3E03" w:rsidRDefault="000C13FD" w:rsidP="000C13FD">
            <w:pPr>
              <w:spacing w:after="0"/>
              <w:jc w:val="center"/>
              <w:rPr>
                <w:del w:id="277" w:author="Yurii Litvinov" w:date="2023-01-23T16:28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278" w:author="Yurii Litvinov" w:date="2023-01-23T16:28:00Z">
              <w:r w:rsidRPr="00860071" w:rsidDel="00FA3E03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  <w:tc>
          <w:tcPr>
            <w:tcW w:w="424" w:type="dxa"/>
            <w:vAlign w:val="center"/>
          </w:tcPr>
          <w:p w14:paraId="7D47659E" w14:textId="755F9C1C" w:rsidR="000C13FD" w:rsidRPr="00860071" w:rsidDel="00FA3E03" w:rsidRDefault="000C13FD" w:rsidP="000C13FD">
            <w:pPr>
              <w:spacing w:after="0"/>
              <w:jc w:val="center"/>
              <w:rPr>
                <w:del w:id="279" w:author="Yurii Litvinov" w:date="2023-01-23T16:28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280" w:author="Yurii Litvinov" w:date="2023-01-23T16:28:00Z">
              <w:r w:rsidRPr="00860071" w:rsidDel="00FA3E03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  <w:tc>
          <w:tcPr>
            <w:tcW w:w="426" w:type="dxa"/>
            <w:vAlign w:val="center"/>
          </w:tcPr>
          <w:p w14:paraId="37125B01" w14:textId="209953E6" w:rsidR="000C13FD" w:rsidRPr="00860071" w:rsidDel="00FA3E03" w:rsidRDefault="000C13FD" w:rsidP="000C13FD">
            <w:pPr>
              <w:spacing w:after="0"/>
              <w:jc w:val="center"/>
              <w:rPr>
                <w:del w:id="281" w:author="Yurii Litvinov" w:date="2023-01-23T16:28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282" w:author="Yurii Litvinov" w:date="2023-01-23T16:28:00Z">
              <w:r w:rsidRPr="00860071" w:rsidDel="00FA3E03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  <w:tc>
          <w:tcPr>
            <w:tcW w:w="425" w:type="dxa"/>
            <w:vAlign w:val="center"/>
          </w:tcPr>
          <w:p w14:paraId="563A11E6" w14:textId="369A27C8" w:rsidR="000C13FD" w:rsidRPr="00860071" w:rsidDel="00FA3E03" w:rsidRDefault="000C13FD" w:rsidP="000C13FD">
            <w:pPr>
              <w:spacing w:after="0"/>
              <w:jc w:val="center"/>
              <w:rPr>
                <w:del w:id="283" w:author="Yurii Litvinov" w:date="2023-01-23T16:28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284" w:author="Yurii Litvinov" w:date="2023-01-23T16:28:00Z">
              <w:r w:rsidRPr="00860071" w:rsidDel="00FA3E03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  <w:tc>
          <w:tcPr>
            <w:tcW w:w="425" w:type="dxa"/>
            <w:vAlign w:val="center"/>
          </w:tcPr>
          <w:p w14:paraId="0CCD8AE9" w14:textId="1A4F1297" w:rsidR="000C13FD" w:rsidRPr="00860071" w:rsidDel="00FA3E03" w:rsidRDefault="000C13FD" w:rsidP="000C13FD">
            <w:pPr>
              <w:spacing w:after="0"/>
              <w:jc w:val="center"/>
              <w:rPr>
                <w:del w:id="285" w:author="Yurii Litvinov" w:date="2023-01-23T16:28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286" w:author="Yurii Litvinov" w:date="2023-01-23T16:28:00Z">
              <w:r w:rsidRPr="00860071" w:rsidDel="00FA3E03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  <w:tc>
          <w:tcPr>
            <w:tcW w:w="426" w:type="dxa"/>
            <w:vAlign w:val="center"/>
          </w:tcPr>
          <w:p w14:paraId="4456C4C4" w14:textId="2C502E58" w:rsidR="000C13FD" w:rsidRPr="00860071" w:rsidDel="00FA3E03" w:rsidRDefault="000C13FD" w:rsidP="000C13FD">
            <w:pPr>
              <w:spacing w:after="0"/>
              <w:jc w:val="center"/>
              <w:rPr>
                <w:del w:id="287" w:author="Yurii Litvinov" w:date="2023-01-23T16:28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288" w:author="Yurii Litvinov" w:date="2023-01-23T16:28:00Z">
              <w:r w:rsidRPr="00860071" w:rsidDel="00FA3E03">
                <w:rPr>
                  <w:rFonts w:ascii="Times New Roman" w:hAnsi="Times New Roman"/>
                  <w:sz w:val="16"/>
                  <w:szCs w:val="16"/>
                </w:rPr>
                <w:delText>2</w:delText>
              </w:r>
            </w:del>
          </w:p>
        </w:tc>
        <w:tc>
          <w:tcPr>
            <w:tcW w:w="566" w:type="dxa"/>
            <w:vAlign w:val="center"/>
          </w:tcPr>
          <w:p w14:paraId="4FC76EEA" w14:textId="1EEA04FF" w:rsidR="000C13FD" w:rsidRPr="00860071" w:rsidDel="00FA3E03" w:rsidRDefault="000C13FD" w:rsidP="000C13FD">
            <w:pPr>
              <w:spacing w:after="0"/>
              <w:jc w:val="center"/>
              <w:rPr>
                <w:del w:id="289" w:author="Yurii Litvinov" w:date="2023-01-23T16:28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290" w:author="Yurii Litvinov" w:date="2023-01-23T16:28:00Z">
              <w:r w:rsidRPr="00860071" w:rsidDel="00FA3E03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  <w:tc>
          <w:tcPr>
            <w:tcW w:w="425" w:type="dxa"/>
            <w:vAlign w:val="center"/>
          </w:tcPr>
          <w:p w14:paraId="30F6ED70" w14:textId="134AC135" w:rsidR="000C13FD" w:rsidRPr="00860071" w:rsidDel="00FA3E03" w:rsidRDefault="000C13FD" w:rsidP="000C13FD">
            <w:pPr>
              <w:spacing w:after="0"/>
              <w:jc w:val="center"/>
              <w:rPr>
                <w:del w:id="291" w:author="Yurii Litvinov" w:date="2023-01-23T16:28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292" w:author="Yurii Litvinov" w:date="2023-01-23T16:28:00Z">
              <w:r w:rsidRPr="00860071" w:rsidDel="00FA3E03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  <w:tc>
          <w:tcPr>
            <w:tcW w:w="568" w:type="dxa"/>
            <w:vAlign w:val="center"/>
          </w:tcPr>
          <w:p w14:paraId="0BFFA0C8" w14:textId="5A3711B0" w:rsidR="000C13FD" w:rsidRPr="00860071" w:rsidDel="00FA3E03" w:rsidRDefault="000C13FD" w:rsidP="000C13FD">
            <w:pPr>
              <w:spacing w:after="0"/>
              <w:jc w:val="center"/>
              <w:rPr>
                <w:del w:id="293" w:author="Yurii Litvinov" w:date="2023-01-23T16:28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294" w:author="Yurii Litvinov" w:date="2023-01-23T16:28:00Z">
              <w:r w:rsidRPr="00860071" w:rsidDel="00FA3E03">
                <w:rPr>
                  <w:rFonts w:ascii="Times New Roman" w:hAnsi="Times New Roman"/>
                  <w:sz w:val="16"/>
                  <w:szCs w:val="16"/>
                </w:rPr>
                <w:delText>24</w:delText>
              </w:r>
            </w:del>
          </w:p>
        </w:tc>
        <w:tc>
          <w:tcPr>
            <w:tcW w:w="424" w:type="dxa"/>
            <w:vAlign w:val="center"/>
          </w:tcPr>
          <w:p w14:paraId="68C7C9E2" w14:textId="7692B2FF" w:rsidR="000C13FD" w:rsidRPr="00860071" w:rsidDel="00FA3E03" w:rsidRDefault="000C13FD" w:rsidP="000C13FD">
            <w:pPr>
              <w:spacing w:after="0"/>
              <w:jc w:val="center"/>
              <w:rPr>
                <w:del w:id="295" w:author="Yurii Litvinov" w:date="2023-01-23T16:28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296" w:author="Yurii Litvinov" w:date="2023-01-23T16:28:00Z">
              <w:r w:rsidRPr="00860071" w:rsidDel="00FA3E03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  <w:tc>
          <w:tcPr>
            <w:tcW w:w="473" w:type="dxa"/>
            <w:vAlign w:val="center"/>
          </w:tcPr>
          <w:p w14:paraId="5398C9E7" w14:textId="4A8333F0" w:rsidR="000C13FD" w:rsidRPr="00860071" w:rsidDel="00FA3E03" w:rsidRDefault="000C13FD" w:rsidP="000C13FD">
            <w:pPr>
              <w:spacing w:after="0"/>
              <w:jc w:val="center"/>
              <w:rPr>
                <w:del w:id="297" w:author="Yurii Litvinov" w:date="2023-01-23T16:28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298" w:author="Yurii Litvinov" w:date="2023-01-23T16:28:00Z">
              <w:r w:rsidRPr="00860071" w:rsidDel="00FA3E03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  <w:tc>
          <w:tcPr>
            <w:tcW w:w="594" w:type="dxa"/>
            <w:vAlign w:val="center"/>
          </w:tcPr>
          <w:p w14:paraId="278684DA" w14:textId="28A471BF" w:rsidR="000C13FD" w:rsidRPr="00860071" w:rsidDel="00FA3E03" w:rsidRDefault="000C13FD" w:rsidP="000C13FD">
            <w:pPr>
              <w:spacing w:after="0"/>
              <w:jc w:val="center"/>
              <w:rPr>
                <w:del w:id="299" w:author="Yurii Litvinov" w:date="2023-01-23T16:28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300" w:author="Yurii Litvinov" w:date="2023-01-23T16:28:00Z">
              <w:r w:rsidRPr="00860071" w:rsidDel="00FA3E03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</w:tr>
      <w:tr w:rsidR="000C13FD" w:rsidRPr="00860071" w14:paraId="61CC7002" w14:textId="77777777" w:rsidTr="00B72F92">
        <w:tc>
          <w:tcPr>
            <w:tcW w:w="710" w:type="dxa"/>
            <w:vAlign w:val="center"/>
          </w:tcPr>
          <w:p w14:paraId="0CFA676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7D5D115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3" w:type="dxa"/>
            <w:vAlign w:val="center"/>
          </w:tcPr>
          <w:p w14:paraId="766FF2CD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ОПК-1, ОПК-2, ОПК-3, ОПК-5, ПКА-1, ПКП-4, ПКП-5, ПКП-6, УКБ-3</w:t>
            </w:r>
          </w:p>
        </w:tc>
        <w:tc>
          <w:tcPr>
            <w:tcW w:w="4252" w:type="dxa"/>
          </w:tcPr>
          <w:p w14:paraId="3FC29065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[002191] Базы данных и СУБД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Databases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DBMS</w:t>
            </w:r>
          </w:p>
        </w:tc>
        <w:tc>
          <w:tcPr>
            <w:tcW w:w="1418" w:type="dxa"/>
          </w:tcPr>
          <w:p w14:paraId="262A3827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6" w:type="dxa"/>
            <w:vAlign w:val="center"/>
          </w:tcPr>
          <w:p w14:paraId="3CB8F24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4" w:type="dxa"/>
            <w:vAlign w:val="center"/>
          </w:tcPr>
          <w:p w14:paraId="1E328966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CDC31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7C2AD5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4" w:type="dxa"/>
            <w:vAlign w:val="center"/>
          </w:tcPr>
          <w:p w14:paraId="6281985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BED78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45EB17A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CB7CF2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8531C5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6" w:type="dxa"/>
            <w:vAlign w:val="center"/>
          </w:tcPr>
          <w:p w14:paraId="2CD334F3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A314B6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345E5A1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4" w:type="dxa"/>
            <w:vAlign w:val="center"/>
          </w:tcPr>
          <w:p w14:paraId="22B210C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394FA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594" w:type="dxa"/>
            <w:vAlign w:val="center"/>
          </w:tcPr>
          <w:p w14:paraId="45B23C9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38</w:t>
            </w:r>
          </w:p>
        </w:tc>
      </w:tr>
      <w:tr w:rsidR="000C13FD" w:rsidRPr="00860071" w14:paraId="249E3322" w14:textId="77777777" w:rsidTr="00B72F92">
        <w:tc>
          <w:tcPr>
            <w:tcW w:w="710" w:type="dxa"/>
            <w:vAlign w:val="center"/>
          </w:tcPr>
          <w:p w14:paraId="7AF1EB2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Блок.2..</w:t>
            </w:r>
            <w:proofErr w:type="gramEnd"/>
            <w:r w:rsidRPr="00860071">
              <w:rPr>
                <w:rFonts w:ascii="Times New Roman" w:hAnsi="Times New Roman"/>
                <w:sz w:val="16"/>
                <w:szCs w:val="16"/>
              </w:rPr>
              <w:t>прки</w:t>
            </w:r>
          </w:p>
        </w:tc>
        <w:tc>
          <w:tcPr>
            <w:tcW w:w="715" w:type="dxa"/>
            <w:vAlign w:val="center"/>
          </w:tcPr>
          <w:p w14:paraId="2DD7C6C9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3" w:type="dxa"/>
            <w:vAlign w:val="center"/>
          </w:tcPr>
          <w:p w14:paraId="49F1D1BA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ОПК-2, ОПК-4, ПКП-4, УК-1, УК-2, УК-3</w:t>
            </w:r>
          </w:p>
        </w:tc>
        <w:tc>
          <w:tcPr>
            <w:tcW w:w="4252" w:type="dxa"/>
          </w:tcPr>
          <w:p w14:paraId="5D07BC10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[064792] Учебная практика 1 (научно-исследовательская работа)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Practical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1 (Research Project)</w:t>
            </w:r>
          </w:p>
        </w:tc>
        <w:tc>
          <w:tcPr>
            <w:tcW w:w="1418" w:type="dxa"/>
          </w:tcPr>
          <w:p w14:paraId="0CC69672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398644B8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6F070E3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BA8B0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75A82D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0BC18537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2051A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E9D9E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5A138A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AC890B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32126B33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A75547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68" w:type="dxa"/>
            <w:vAlign w:val="center"/>
          </w:tcPr>
          <w:p w14:paraId="397F3ECA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4" w:type="dxa"/>
            <w:vAlign w:val="center"/>
          </w:tcPr>
          <w:p w14:paraId="6198957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5ABA88A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4" w:type="dxa"/>
            <w:vAlign w:val="center"/>
          </w:tcPr>
          <w:p w14:paraId="156D7E97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0C13FD" w:rsidRPr="00860071" w14:paraId="20E07EEC" w14:textId="77777777" w:rsidTr="00B72F92">
        <w:tc>
          <w:tcPr>
            <w:tcW w:w="710" w:type="dxa"/>
            <w:vAlign w:val="center"/>
          </w:tcPr>
          <w:p w14:paraId="641C75B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32DDE46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3" w:type="dxa"/>
            <w:vAlign w:val="center"/>
          </w:tcPr>
          <w:p w14:paraId="0590DA6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116783B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[002184] Математическая логика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Mathematical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Logic</w:t>
            </w:r>
          </w:p>
        </w:tc>
        <w:tc>
          <w:tcPr>
            <w:tcW w:w="1418" w:type="dxa"/>
          </w:tcPr>
          <w:p w14:paraId="760F43BA" w14:textId="77777777" w:rsidR="000C13FD" w:rsidRPr="00860071" w:rsidRDefault="000C13FD" w:rsidP="000C13FD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6" w:type="dxa"/>
            <w:vAlign w:val="center"/>
          </w:tcPr>
          <w:p w14:paraId="42A61DA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4" w:type="dxa"/>
            <w:vAlign w:val="center"/>
          </w:tcPr>
          <w:p w14:paraId="79CD26E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5B2AF6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A8C09B1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4" w:type="dxa"/>
            <w:vAlign w:val="center"/>
          </w:tcPr>
          <w:p w14:paraId="095C9B7A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C5586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DE6E3E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382B26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DC1690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785A7045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91FEBA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3BE6028F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4" w:type="dxa"/>
            <w:vAlign w:val="center"/>
          </w:tcPr>
          <w:p w14:paraId="01FCEB64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EDEFAB9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4" w:type="dxa"/>
            <w:vAlign w:val="center"/>
          </w:tcPr>
          <w:p w14:paraId="2B45692C" w14:textId="77777777" w:rsidR="000C13FD" w:rsidRPr="00860071" w:rsidRDefault="000C13FD" w:rsidP="000C13FD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</w:tr>
      <w:tr w:rsidR="00FA3E03" w:rsidRPr="00860071" w14:paraId="0A86584A" w14:textId="77777777" w:rsidTr="00B72F92">
        <w:trPr>
          <w:ins w:id="301" w:author="Yurii Litvinov" w:date="2023-01-23T16:28:00Z"/>
        </w:trPr>
        <w:tc>
          <w:tcPr>
            <w:tcW w:w="710" w:type="dxa"/>
            <w:vAlign w:val="center"/>
          </w:tcPr>
          <w:p w14:paraId="73E76D34" w14:textId="047E9E7A" w:rsidR="00FA3E03" w:rsidRPr="00860071" w:rsidRDefault="00FA3E03" w:rsidP="00FA3E03">
            <w:pPr>
              <w:spacing w:after="0"/>
              <w:jc w:val="center"/>
              <w:rPr>
                <w:ins w:id="302" w:author="Yurii Litvinov" w:date="2023-01-23T16:28:00Z"/>
                <w:rFonts w:ascii="Times New Roman" w:hAnsi="Times New Roman"/>
                <w:sz w:val="16"/>
                <w:szCs w:val="16"/>
              </w:rPr>
            </w:pPr>
            <w:ins w:id="303" w:author="Yurii Litvinov" w:date="2023-01-23T16:28:00Z">
              <w:r w:rsidRPr="00860071">
                <w:rPr>
                  <w:rFonts w:ascii="Times New Roman" w:hAnsi="Times New Roman"/>
                  <w:sz w:val="16"/>
                  <w:szCs w:val="16"/>
                </w:rPr>
                <w:lastRenderedPageBreak/>
                <w:t>Блок.</w:t>
              </w:r>
              <w:proofErr w:type="gramStart"/>
              <w:r w:rsidRPr="00860071">
                <w:rPr>
                  <w:rFonts w:ascii="Times New Roman" w:hAnsi="Times New Roman"/>
                  <w:sz w:val="16"/>
                  <w:szCs w:val="16"/>
                </w:rPr>
                <w:t>1.дисц</w:t>
              </w:r>
              <w:proofErr w:type="gramEnd"/>
            </w:ins>
          </w:p>
        </w:tc>
        <w:tc>
          <w:tcPr>
            <w:tcW w:w="715" w:type="dxa"/>
            <w:vAlign w:val="center"/>
          </w:tcPr>
          <w:p w14:paraId="10555556" w14:textId="3FFA1A72" w:rsidR="00FA3E03" w:rsidRPr="00860071" w:rsidRDefault="00FA3E03" w:rsidP="00FA3E03">
            <w:pPr>
              <w:spacing w:after="0"/>
              <w:jc w:val="center"/>
              <w:rPr>
                <w:ins w:id="304" w:author="Yurii Litvinov" w:date="2023-01-23T16:28:00Z"/>
                <w:rFonts w:ascii="Times New Roman" w:hAnsi="Times New Roman"/>
                <w:sz w:val="16"/>
                <w:szCs w:val="16"/>
              </w:rPr>
            </w:pPr>
            <w:ins w:id="305" w:author="Yurii Litvinov" w:date="2023-01-23T16:28:00Z">
              <w:r>
                <w:rPr>
                  <w:rFonts w:ascii="Times New Roman" w:hAnsi="Times New Roman"/>
                  <w:sz w:val="16"/>
                  <w:szCs w:val="16"/>
                </w:rPr>
                <w:t>3</w:t>
              </w:r>
            </w:ins>
          </w:p>
        </w:tc>
        <w:tc>
          <w:tcPr>
            <w:tcW w:w="813" w:type="dxa"/>
            <w:vAlign w:val="center"/>
          </w:tcPr>
          <w:p w14:paraId="34B77805" w14:textId="00557081" w:rsidR="00FA3E03" w:rsidRPr="00860071" w:rsidRDefault="00C86398" w:rsidP="00FA3E03">
            <w:pPr>
              <w:spacing w:after="0"/>
              <w:jc w:val="center"/>
              <w:rPr>
                <w:ins w:id="306" w:author="Yurii Litvinov" w:date="2023-01-23T16:28:00Z"/>
                <w:rFonts w:ascii="Times New Roman" w:hAnsi="Times New Roman"/>
                <w:sz w:val="16"/>
                <w:szCs w:val="16"/>
              </w:rPr>
            </w:pPr>
            <w:ins w:id="307" w:author="Yurii Litvinov" w:date="2023-01-23T21:12:00Z">
              <w:r w:rsidRPr="00860071">
                <w:rPr>
                  <w:rFonts w:ascii="Times New Roman" w:hAnsi="Times New Roman"/>
                  <w:sz w:val="16"/>
                  <w:szCs w:val="16"/>
                </w:rPr>
                <w:t>УК-8</w:t>
              </w:r>
            </w:ins>
          </w:p>
        </w:tc>
        <w:tc>
          <w:tcPr>
            <w:tcW w:w="4252" w:type="dxa"/>
          </w:tcPr>
          <w:p w14:paraId="5AEC2C34" w14:textId="77777777" w:rsidR="00FA3E03" w:rsidRDefault="00FA3E03" w:rsidP="00FA3E03">
            <w:pPr>
              <w:spacing w:after="0"/>
              <w:rPr>
                <w:ins w:id="308" w:author="Yurii Litvinov" w:date="2023-01-23T16:28:00Z"/>
                <w:rFonts w:ascii="Times New Roman" w:hAnsi="Times New Roman"/>
                <w:sz w:val="16"/>
                <w:szCs w:val="16"/>
                <w:lang w:val="en-US"/>
              </w:rPr>
            </w:pPr>
            <w:ins w:id="309" w:author="Yurii Litvinov" w:date="2023-01-23T16:28:00Z">
              <w:r>
                <w:rPr>
                  <w:rFonts w:ascii="Times New Roman" w:hAnsi="Times New Roman"/>
                  <w:sz w:val="16"/>
                  <w:szCs w:val="16"/>
                  <w:lang w:val="en-US"/>
                </w:rPr>
                <w:t>[</w:t>
              </w:r>
              <w:r w:rsidRPr="00CF1218">
                <w:rPr>
                  <w:rFonts w:ascii="Times New Roman" w:hAnsi="Times New Roman"/>
                  <w:sz w:val="16"/>
                  <w:szCs w:val="16"/>
                  <w:lang w:val="en-US"/>
                </w:rPr>
                <w:t>073519</w:t>
              </w:r>
              <w:r>
                <w:rPr>
                  <w:rFonts w:ascii="Times New Roman" w:hAnsi="Times New Roman"/>
                  <w:sz w:val="16"/>
                  <w:szCs w:val="16"/>
                  <w:lang w:val="en-US"/>
                </w:rPr>
                <w:t xml:space="preserve">] </w:t>
              </w:r>
              <w:proofErr w:type="spellStart"/>
              <w:r w:rsidRPr="00CF1218">
                <w:rPr>
                  <w:rFonts w:ascii="Times New Roman" w:hAnsi="Times New Roman"/>
                  <w:sz w:val="16"/>
                  <w:szCs w:val="16"/>
                  <w:lang w:val="en-US"/>
                </w:rPr>
                <w:t>Безопасность</w:t>
              </w:r>
              <w:proofErr w:type="spellEnd"/>
              <w:r w:rsidRPr="00CF1218">
                <w:rPr>
                  <w:rFonts w:ascii="Times New Roman" w:hAnsi="Times New Roman"/>
                  <w:sz w:val="16"/>
                  <w:szCs w:val="16"/>
                  <w:lang w:val="en-US"/>
                </w:rPr>
                <w:t xml:space="preserve"> </w:t>
              </w:r>
              <w:proofErr w:type="spellStart"/>
              <w:r w:rsidRPr="00CF1218">
                <w:rPr>
                  <w:rFonts w:ascii="Times New Roman" w:hAnsi="Times New Roman"/>
                  <w:sz w:val="16"/>
                  <w:szCs w:val="16"/>
                  <w:lang w:val="en-US"/>
                </w:rPr>
                <w:t>жизнедеятельности</w:t>
              </w:r>
              <w:proofErr w:type="spellEnd"/>
            </w:ins>
          </w:p>
          <w:p w14:paraId="7D841EFF" w14:textId="3168B6E9" w:rsidR="00FA3E03" w:rsidRPr="00860071" w:rsidRDefault="00FA3E03" w:rsidP="00FA3E03">
            <w:pPr>
              <w:spacing w:after="0"/>
              <w:rPr>
                <w:ins w:id="310" w:author="Yurii Litvinov" w:date="2023-01-23T16:28:00Z"/>
                <w:rFonts w:ascii="Times New Roman" w:hAnsi="Times New Roman"/>
                <w:sz w:val="16"/>
                <w:szCs w:val="16"/>
              </w:rPr>
            </w:pPr>
            <w:ins w:id="311" w:author="Yurii Litvinov" w:date="2023-01-23T16:28:00Z">
              <w:r>
                <w:rPr>
                  <w:rFonts w:ascii="Times New Roman" w:hAnsi="Times New Roman"/>
                  <w:sz w:val="16"/>
                  <w:szCs w:val="16"/>
                  <w:lang w:val="en-US"/>
                </w:rPr>
                <w:t>Life Safety</w:t>
              </w:r>
            </w:ins>
          </w:p>
        </w:tc>
        <w:tc>
          <w:tcPr>
            <w:tcW w:w="1418" w:type="dxa"/>
          </w:tcPr>
          <w:p w14:paraId="50A60BE8" w14:textId="50E42E9A" w:rsidR="00FA3E03" w:rsidRPr="00860071" w:rsidRDefault="00FA3E03" w:rsidP="00FA3E03">
            <w:pPr>
              <w:spacing w:after="0"/>
              <w:rPr>
                <w:ins w:id="312" w:author="Yurii Litvinov" w:date="2023-01-23T16:28:00Z"/>
                <w:rFonts w:ascii="Times New Roman" w:hAnsi="Times New Roman"/>
                <w:sz w:val="16"/>
                <w:szCs w:val="16"/>
              </w:rPr>
            </w:pPr>
            <w:ins w:id="313" w:author="Yurii Litvinov" w:date="2023-01-23T16:28:00Z">
              <w:r>
                <w:rPr>
                  <w:rFonts w:ascii="Times New Roman" w:hAnsi="Times New Roman"/>
                  <w:sz w:val="16"/>
                  <w:szCs w:val="16"/>
                </w:rPr>
                <w:t>зачёт</w:t>
              </w:r>
            </w:ins>
          </w:p>
        </w:tc>
        <w:tc>
          <w:tcPr>
            <w:tcW w:w="426" w:type="dxa"/>
            <w:vAlign w:val="center"/>
          </w:tcPr>
          <w:p w14:paraId="0D239315" w14:textId="6A9F7CC5" w:rsidR="00FA3E03" w:rsidRPr="00FA3E03" w:rsidRDefault="00FA3E03" w:rsidP="00FA3E03">
            <w:pPr>
              <w:spacing w:after="0"/>
              <w:jc w:val="center"/>
              <w:rPr>
                <w:ins w:id="314" w:author="Yurii Litvinov" w:date="2023-01-23T16:28:00Z"/>
                <w:rFonts w:ascii="Times New Roman" w:hAnsi="Times New Roman"/>
                <w:sz w:val="16"/>
                <w:szCs w:val="16"/>
              </w:rPr>
            </w:pPr>
            <w:ins w:id="315" w:author="Yurii Litvinov" w:date="2023-01-23T16:29:00Z">
              <w:r>
                <w:rPr>
                  <w:rFonts w:ascii="Times New Roman" w:hAnsi="Times New Roman"/>
                  <w:sz w:val="16"/>
                  <w:szCs w:val="16"/>
                </w:rPr>
                <w:t>26</w:t>
              </w:r>
            </w:ins>
          </w:p>
        </w:tc>
        <w:tc>
          <w:tcPr>
            <w:tcW w:w="424" w:type="dxa"/>
            <w:vAlign w:val="center"/>
          </w:tcPr>
          <w:p w14:paraId="28CE5144" w14:textId="19283346" w:rsidR="00FA3E03" w:rsidRPr="00860071" w:rsidRDefault="00FA3E03" w:rsidP="00FA3E03">
            <w:pPr>
              <w:spacing w:after="0"/>
              <w:jc w:val="center"/>
              <w:rPr>
                <w:ins w:id="316" w:author="Yurii Litvinov" w:date="2023-01-23T16:28:00Z"/>
                <w:rFonts w:ascii="Times New Roman" w:hAnsi="Times New Roman"/>
                <w:sz w:val="16"/>
                <w:szCs w:val="16"/>
              </w:rPr>
            </w:pPr>
            <w:ins w:id="317" w:author="Yurii Litvinov" w:date="2023-01-23T16:28:00Z">
              <w:r>
                <w:rPr>
                  <w:rFonts w:ascii="Times New Roman" w:hAnsi="Times New Roman"/>
                  <w:sz w:val="16"/>
                  <w:szCs w:val="16"/>
                  <w:lang w:val="en-US"/>
                </w:rPr>
                <w:t>0</w:t>
              </w:r>
            </w:ins>
          </w:p>
        </w:tc>
        <w:tc>
          <w:tcPr>
            <w:tcW w:w="426" w:type="dxa"/>
            <w:vAlign w:val="center"/>
          </w:tcPr>
          <w:p w14:paraId="0E105FDE" w14:textId="6D699DFE" w:rsidR="00FA3E03" w:rsidRPr="00860071" w:rsidRDefault="00FA3E03" w:rsidP="00FA3E03">
            <w:pPr>
              <w:spacing w:after="0"/>
              <w:jc w:val="center"/>
              <w:rPr>
                <w:ins w:id="318" w:author="Yurii Litvinov" w:date="2023-01-23T16:28:00Z"/>
                <w:rFonts w:ascii="Times New Roman" w:hAnsi="Times New Roman"/>
                <w:sz w:val="16"/>
                <w:szCs w:val="16"/>
              </w:rPr>
            </w:pPr>
            <w:ins w:id="319" w:author="Yurii Litvinov" w:date="2023-01-23T16:28:00Z">
              <w:r>
                <w:rPr>
                  <w:rFonts w:ascii="Times New Roman" w:hAnsi="Times New Roman"/>
                  <w:sz w:val="16"/>
                  <w:szCs w:val="16"/>
                  <w:lang w:val="en-US"/>
                </w:rPr>
                <w:t>0</w:t>
              </w:r>
            </w:ins>
          </w:p>
        </w:tc>
        <w:tc>
          <w:tcPr>
            <w:tcW w:w="426" w:type="dxa"/>
            <w:vAlign w:val="center"/>
          </w:tcPr>
          <w:p w14:paraId="253A8A09" w14:textId="7E9182A4" w:rsidR="00FA3E03" w:rsidRPr="00860071" w:rsidRDefault="00FA3E03" w:rsidP="00FA3E03">
            <w:pPr>
              <w:spacing w:after="0"/>
              <w:jc w:val="center"/>
              <w:rPr>
                <w:ins w:id="320" w:author="Yurii Litvinov" w:date="2023-01-23T16:28:00Z"/>
                <w:rFonts w:ascii="Times New Roman" w:hAnsi="Times New Roman"/>
                <w:sz w:val="16"/>
                <w:szCs w:val="16"/>
              </w:rPr>
            </w:pPr>
            <w:ins w:id="321" w:author="Yurii Litvinov" w:date="2023-01-23T16:29:00Z">
              <w:r>
                <w:rPr>
                  <w:rFonts w:ascii="Times New Roman" w:hAnsi="Times New Roman"/>
                  <w:sz w:val="16"/>
                  <w:szCs w:val="16"/>
                </w:rPr>
                <w:t>34</w:t>
              </w:r>
            </w:ins>
          </w:p>
        </w:tc>
        <w:tc>
          <w:tcPr>
            <w:tcW w:w="424" w:type="dxa"/>
            <w:vAlign w:val="center"/>
          </w:tcPr>
          <w:p w14:paraId="51CE528F" w14:textId="56C7D83A" w:rsidR="00FA3E03" w:rsidRPr="00860071" w:rsidRDefault="00FA3E03" w:rsidP="00FA3E03">
            <w:pPr>
              <w:spacing w:after="0"/>
              <w:jc w:val="center"/>
              <w:rPr>
                <w:ins w:id="322" w:author="Yurii Litvinov" w:date="2023-01-23T16:28:00Z"/>
                <w:rFonts w:ascii="Times New Roman" w:hAnsi="Times New Roman"/>
                <w:sz w:val="16"/>
                <w:szCs w:val="16"/>
              </w:rPr>
            </w:pPr>
            <w:ins w:id="323" w:author="Yurii Litvinov" w:date="2023-01-23T16:28:00Z">
              <w:r>
                <w:rPr>
                  <w:rFonts w:ascii="Times New Roman" w:hAnsi="Times New Roman"/>
                  <w:sz w:val="16"/>
                  <w:szCs w:val="16"/>
                  <w:lang w:val="en-US"/>
                </w:rPr>
                <w:t>0</w:t>
              </w:r>
            </w:ins>
          </w:p>
        </w:tc>
        <w:tc>
          <w:tcPr>
            <w:tcW w:w="426" w:type="dxa"/>
            <w:vAlign w:val="center"/>
          </w:tcPr>
          <w:p w14:paraId="7342293D" w14:textId="4BBF02FC" w:rsidR="00FA3E03" w:rsidRPr="00860071" w:rsidRDefault="00FA3E03" w:rsidP="00FA3E03">
            <w:pPr>
              <w:spacing w:after="0"/>
              <w:jc w:val="center"/>
              <w:rPr>
                <w:ins w:id="324" w:author="Yurii Litvinov" w:date="2023-01-23T16:28:00Z"/>
                <w:rFonts w:ascii="Times New Roman" w:hAnsi="Times New Roman"/>
                <w:sz w:val="16"/>
                <w:szCs w:val="16"/>
              </w:rPr>
            </w:pPr>
            <w:ins w:id="325" w:author="Yurii Litvinov" w:date="2023-01-23T16:28:00Z">
              <w:r>
                <w:rPr>
                  <w:rFonts w:ascii="Times New Roman" w:hAnsi="Times New Roman"/>
                  <w:sz w:val="16"/>
                  <w:szCs w:val="16"/>
                  <w:lang w:val="en-US"/>
                </w:rPr>
                <w:t>0</w:t>
              </w:r>
            </w:ins>
          </w:p>
        </w:tc>
        <w:tc>
          <w:tcPr>
            <w:tcW w:w="425" w:type="dxa"/>
            <w:vAlign w:val="center"/>
          </w:tcPr>
          <w:p w14:paraId="4C34FB93" w14:textId="79E2562F" w:rsidR="00FA3E03" w:rsidRPr="00860071" w:rsidRDefault="00FA3E03" w:rsidP="00FA3E03">
            <w:pPr>
              <w:spacing w:after="0"/>
              <w:jc w:val="center"/>
              <w:rPr>
                <w:ins w:id="326" w:author="Yurii Litvinov" w:date="2023-01-23T16:28:00Z"/>
                <w:rFonts w:ascii="Times New Roman" w:hAnsi="Times New Roman"/>
                <w:sz w:val="16"/>
                <w:szCs w:val="16"/>
              </w:rPr>
            </w:pPr>
            <w:ins w:id="327" w:author="Yurii Litvinov" w:date="2023-01-23T16:28:00Z">
              <w:r>
                <w:rPr>
                  <w:rFonts w:ascii="Times New Roman" w:hAnsi="Times New Roman"/>
                  <w:sz w:val="16"/>
                  <w:szCs w:val="16"/>
                  <w:lang w:val="en-US"/>
                </w:rPr>
                <w:t>0</w:t>
              </w:r>
            </w:ins>
          </w:p>
        </w:tc>
        <w:tc>
          <w:tcPr>
            <w:tcW w:w="425" w:type="dxa"/>
            <w:vAlign w:val="center"/>
          </w:tcPr>
          <w:p w14:paraId="27A41E54" w14:textId="7B1144B4" w:rsidR="00FA3E03" w:rsidRPr="00860071" w:rsidRDefault="00FA3E03" w:rsidP="00FA3E03">
            <w:pPr>
              <w:spacing w:after="0"/>
              <w:jc w:val="center"/>
              <w:rPr>
                <w:ins w:id="328" w:author="Yurii Litvinov" w:date="2023-01-23T16:28:00Z"/>
                <w:rFonts w:ascii="Times New Roman" w:hAnsi="Times New Roman"/>
                <w:sz w:val="16"/>
                <w:szCs w:val="16"/>
              </w:rPr>
            </w:pPr>
            <w:ins w:id="329" w:author="Yurii Litvinov" w:date="2023-01-23T16:28:00Z">
              <w:r>
                <w:rPr>
                  <w:rFonts w:ascii="Times New Roman" w:hAnsi="Times New Roman"/>
                  <w:sz w:val="16"/>
                  <w:szCs w:val="16"/>
                  <w:lang w:val="en-US"/>
                </w:rPr>
                <w:t>0</w:t>
              </w:r>
            </w:ins>
          </w:p>
        </w:tc>
        <w:tc>
          <w:tcPr>
            <w:tcW w:w="426" w:type="dxa"/>
            <w:vAlign w:val="center"/>
          </w:tcPr>
          <w:p w14:paraId="5E2C53E1" w14:textId="33DF6821" w:rsidR="00FA3E03" w:rsidRPr="00FA3E03" w:rsidRDefault="00FA3E03" w:rsidP="00FA3E03">
            <w:pPr>
              <w:spacing w:after="0"/>
              <w:jc w:val="center"/>
              <w:rPr>
                <w:ins w:id="330" w:author="Yurii Litvinov" w:date="2023-01-23T16:28:00Z"/>
                <w:rFonts w:ascii="Times New Roman" w:hAnsi="Times New Roman"/>
                <w:sz w:val="16"/>
                <w:szCs w:val="16"/>
              </w:rPr>
            </w:pPr>
            <w:ins w:id="331" w:author="Yurii Litvinov" w:date="2023-01-23T16:29:00Z">
              <w:r>
                <w:rPr>
                  <w:rFonts w:ascii="Times New Roman" w:hAnsi="Times New Roman"/>
                  <w:sz w:val="16"/>
                  <w:szCs w:val="16"/>
                </w:rPr>
                <w:t>4</w:t>
              </w:r>
            </w:ins>
          </w:p>
        </w:tc>
        <w:tc>
          <w:tcPr>
            <w:tcW w:w="566" w:type="dxa"/>
            <w:vAlign w:val="center"/>
          </w:tcPr>
          <w:p w14:paraId="659AD6FF" w14:textId="01B8051C" w:rsidR="00FA3E03" w:rsidRPr="00860071" w:rsidRDefault="00FA3E03" w:rsidP="00FA3E03">
            <w:pPr>
              <w:spacing w:after="0"/>
              <w:jc w:val="center"/>
              <w:rPr>
                <w:ins w:id="332" w:author="Yurii Litvinov" w:date="2023-01-23T16:28:00Z"/>
                <w:rFonts w:ascii="Times New Roman" w:hAnsi="Times New Roman"/>
                <w:sz w:val="16"/>
                <w:szCs w:val="16"/>
              </w:rPr>
            </w:pPr>
            <w:ins w:id="333" w:author="Yurii Litvinov" w:date="2023-01-23T16:28:00Z">
              <w:r>
                <w:rPr>
                  <w:rFonts w:ascii="Times New Roman" w:hAnsi="Times New Roman"/>
                  <w:sz w:val="16"/>
                  <w:szCs w:val="16"/>
                </w:rPr>
                <w:t>0</w:t>
              </w:r>
            </w:ins>
          </w:p>
        </w:tc>
        <w:tc>
          <w:tcPr>
            <w:tcW w:w="425" w:type="dxa"/>
            <w:vAlign w:val="center"/>
          </w:tcPr>
          <w:p w14:paraId="0036E2EF" w14:textId="17283386" w:rsidR="00FA3E03" w:rsidRPr="00860071" w:rsidRDefault="00FA3E03" w:rsidP="00FA3E03">
            <w:pPr>
              <w:spacing w:after="0"/>
              <w:jc w:val="center"/>
              <w:rPr>
                <w:ins w:id="334" w:author="Yurii Litvinov" w:date="2023-01-23T16:28:00Z"/>
                <w:rFonts w:ascii="Times New Roman" w:hAnsi="Times New Roman"/>
                <w:sz w:val="16"/>
                <w:szCs w:val="16"/>
              </w:rPr>
            </w:pPr>
            <w:ins w:id="335" w:author="Yurii Litvinov" w:date="2023-01-23T16:29:00Z">
              <w:r>
                <w:rPr>
                  <w:rFonts w:ascii="Times New Roman" w:hAnsi="Times New Roman"/>
                  <w:sz w:val="16"/>
                  <w:szCs w:val="16"/>
                </w:rPr>
                <w:t>8</w:t>
              </w:r>
            </w:ins>
          </w:p>
        </w:tc>
        <w:tc>
          <w:tcPr>
            <w:tcW w:w="568" w:type="dxa"/>
            <w:vAlign w:val="center"/>
          </w:tcPr>
          <w:p w14:paraId="54ACACAF" w14:textId="0BDD27BB" w:rsidR="00FA3E03" w:rsidRPr="00860071" w:rsidRDefault="00FA3E03" w:rsidP="00FA3E03">
            <w:pPr>
              <w:spacing w:after="0"/>
              <w:jc w:val="center"/>
              <w:rPr>
                <w:ins w:id="336" w:author="Yurii Litvinov" w:date="2023-01-23T16:28:00Z"/>
                <w:rFonts w:ascii="Times New Roman" w:hAnsi="Times New Roman"/>
                <w:sz w:val="16"/>
                <w:szCs w:val="16"/>
              </w:rPr>
            </w:pPr>
            <w:ins w:id="337" w:author="Yurii Litvinov" w:date="2023-01-23T16:29:00Z">
              <w:r>
                <w:rPr>
                  <w:rFonts w:ascii="Times New Roman" w:hAnsi="Times New Roman"/>
                  <w:sz w:val="16"/>
                  <w:szCs w:val="16"/>
                </w:rPr>
                <w:t>3</w:t>
              </w:r>
            </w:ins>
            <w:ins w:id="338" w:author="Yurii Litvinov" w:date="2023-01-23T16:28:00Z">
              <w:r>
                <w:rPr>
                  <w:rFonts w:ascii="Times New Roman" w:hAnsi="Times New Roman"/>
                  <w:sz w:val="16"/>
                  <w:szCs w:val="16"/>
                </w:rPr>
                <w:t>4</w:t>
              </w:r>
            </w:ins>
          </w:p>
        </w:tc>
        <w:tc>
          <w:tcPr>
            <w:tcW w:w="424" w:type="dxa"/>
            <w:vAlign w:val="center"/>
          </w:tcPr>
          <w:p w14:paraId="7F69A8D0" w14:textId="239F1461" w:rsidR="00FA3E03" w:rsidRPr="00860071" w:rsidRDefault="00FA3E03" w:rsidP="00FA3E03">
            <w:pPr>
              <w:spacing w:after="0"/>
              <w:jc w:val="center"/>
              <w:rPr>
                <w:ins w:id="339" w:author="Yurii Litvinov" w:date="2023-01-23T16:28:00Z"/>
                <w:rFonts w:ascii="Times New Roman" w:hAnsi="Times New Roman"/>
                <w:sz w:val="16"/>
                <w:szCs w:val="16"/>
              </w:rPr>
            </w:pPr>
            <w:ins w:id="340" w:author="Yurii Litvinov" w:date="2023-01-23T16:28:00Z">
              <w:r>
                <w:rPr>
                  <w:rFonts w:ascii="Times New Roman" w:hAnsi="Times New Roman"/>
                  <w:sz w:val="16"/>
                  <w:szCs w:val="16"/>
                </w:rPr>
                <w:t>0</w:t>
              </w:r>
            </w:ins>
          </w:p>
        </w:tc>
        <w:tc>
          <w:tcPr>
            <w:tcW w:w="473" w:type="dxa"/>
            <w:vAlign w:val="center"/>
          </w:tcPr>
          <w:p w14:paraId="137E29BA" w14:textId="7BABE8FC" w:rsidR="00FA3E03" w:rsidRPr="00860071" w:rsidRDefault="00FA3E03" w:rsidP="00FA3E03">
            <w:pPr>
              <w:spacing w:after="0"/>
              <w:jc w:val="center"/>
              <w:rPr>
                <w:ins w:id="341" w:author="Yurii Litvinov" w:date="2023-01-23T16:28:00Z"/>
                <w:rFonts w:ascii="Times New Roman" w:hAnsi="Times New Roman"/>
                <w:sz w:val="16"/>
                <w:szCs w:val="16"/>
              </w:rPr>
            </w:pPr>
            <w:ins w:id="342" w:author="Yurii Litvinov" w:date="2023-01-23T16:29:00Z">
              <w:r>
                <w:rPr>
                  <w:rFonts w:ascii="Times New Roman" w:hAnsi="Times New Roman"/>
                  <w:sz w:val="16"/>
                  <w:szCs w:val="16"/>
                </w:rPr>
                <w:t>2</w:t>
              </w:r>
            </w:ins>
          </w:p>
        </w:tc>
        <w:tc>
          <w:tcPr>
            <w:tcW w:w="594" w:type="dxa"/>
            <w:vAlign w:val="center"/>
          </w:tcPr>
          <w:p w14:paraId="6A138947" w14:textId="56F2C361" w:rsidR="00FA3E03" w:rsidRPr="00860071" w:rsidRDefault="00FA3E03" w:rsidP="00FA3E03">
            <w:pPr>
              <w:spacing w:after="0"/>
              <w:jc w:val="center"/>
              <w:rPr>
                <w:ins w:id="343" w:author="Yurii Litvinov" w:date="2023-01-23T16:28:00Z"/>
                <w:rFonts w:ascii="Times New Roman" w:hAnsi="Times New Roman"/>
                <w:sz w:val="16"/>
                <w:szCs w:val="16"/>
              </w:rPr>
            </w:pPr>
            <w:ins w:id="344" w:author="Yurii Litvinov" w:date="2023-01-23T16:28:00Z">
              <w:r>
                <w:rPr>
                  <w:rFonts w:ascii="Times New Roman" w:hAnsi="Times New Roman"/>
                  <w:sz w:val="16"/>
                  <w:szCs w:val="16"/>
                </w:rPr>
                <w:t>0</w:t>
              </w:r>
            </w:ins>
          </w:p>
        </w:tc>
      </w:tr>
      <w:tr w:rsidR="00FA3E03" w:rsidRPr="00860071" w14:paraId="3233CC6C" w14:textId="77777777" w:rsidTr="00B72F92">
        <w:tc>
          <w:tcPr>
            <w:tcW w:w="14786" w:type="dxa"/>
            <w:gridSpan w:val="20"/>
            <w:vAlign w:val="center"/>
          </w:tcPr>
          <w:p w14:paraId="5F71F79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Блок(и) дисциплин</w:t>
            </w:r>
          </w:p>
        </w:tc>
      </w:tr>
      <w:tr w:rsidR="00FA3E03" w:rsidRPr="00860071" w14:paraId="1DD1F741" w14:textId="77777777" w:rsidTr="00B72F92">
        <w:tc>
          <w:tcPr>
            <w:tcW w:w="14786" w:type="dxa"/>
            <w:gridSpan w:val="20"/>
            <w:vAlign w:val="center"/>
          </w:tcPr>
          <w:p w14:paraId="0836150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Блок дисциплин Иностранный язык</w:t>
            </w:r>
          </w:p>
        </w:tc>
      </w:tr>
      <w:tr w:rsidR="00FA3E03" w:rsidRPr="00860071" w14:paraId="7D10C193" w14:textId="77777777" w:rsidTr="00B72F92">
        <w:tc>
          <w:tcPr>
            <w:tcW w:w="14786" w:type="dxa"/>
            <w:gridSpan w:val="20"/>
            <w:vAlign w:val="center"/>
          </w:tcPr>
          <w:p w14:paraId="1B072B3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Английский язык, Траектория 1 (0 - В2)</w:t>
            </w:r>
          </w:p>
        </w:tc>
      </w:tr>
      <w:tr w:rsidR="00FA3E03" w:rsidRPr="00860071" w14:paraId="6C669368" w14:textId="77777777" w:rsidTr="00B72F92">
        <w:tc>
          <w:tcPr>
            <w:tcW w:w="710" w:type="dxa"/>
            <w:vAlign w:val="center"/>
          </w:tcPr>
          <w:p w14:paraId="06DF2F4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3B244DB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3" w:type="dxa"/>
            <w:vAlign w:val="center"/>
          </w:tcPr>
          <w:p w14:paraId="7AC555E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7F7DF14F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[700000] Английский язык (общ курс), 1 (0 – В2)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1D9F54EB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0489808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2A14ADF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663687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AADDB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4" w:type="dxa"/>
            <w:vAlign w:val="center"/>
          </w:tcPr>
          <w:p w14:paraId="5C07A7F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C29DD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2D4FE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5EA61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156B3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6" w:type="dxa"/>
            <w:vAlign w:val="center"/>
          </w:tcPr>
          <w:p w14:paraId="44BDCCD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4067E14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8" w:type="dxa"/>
            <w:vAlign w:val="center"/>
          </w:tcPr>
          <w:p w14:paraId="6C3A76D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19EF428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AD8C05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3856938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FA3E03" w:rsidRPr="00860071" w14:paraId="35BD8CFD" w14:textId="77777777" w:rsidTr="00B72F92">
        <w:tc>
          <w:tcPr>
            <w:tcW w:w="14786" w:type="dxa"/>
            <w:gridSpan w:val="20"/>
            <w:vAlign w:val="center"/>
          </w:tcPr>
          <w:p w14:paraId="3631F62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Английский язык, Траектория 2 (А2 - В2)</w:t>
            </w:r>
          </w:p>
        </w:tc>
      </w:tr>
      <w:tr w:rsidR="00FA3E03" w:rsidRPr="00860071" w14:paraId="5AF64D92" w14:textId="77777777" w:rsidTr="00B72F92">
        <w:tc>
          <w:tcPr>
            <w:tcW w:w="710" w:type="dxa"/>
            <w:vAlign w:val="center"/>
          </w:tcPr>
          <w:p w14:paraId="43D696A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1A5F8A1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3" w:type="dxa"/>
            <w:vAlign w:val="center"/>
          </w:tcPr>
          <w:p w14:paraId="5E40ADD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725A71D0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[700000] Английский язык (общ курс), 2 (А2 – В2)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12CD2ECD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64893A3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7F8B8F0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7FBA03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3F3F1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4" w:type="dxa"/>
            <w:vAlign w:val="center"/>
          </w:tcPr>
          <w:p w14:paraId="44653E8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1BEE8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9B4B3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A1A5F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67FF7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6" w:type="dxa"/>
            <w:vAlign w:val="center"/>
          </w:tcPr>
          <w:p w14:paraId="71C06E2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E4F3DB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40FF641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20AF41F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E81528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4247E3A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FA3E03" w:rsidRPr="00860071" w14:paraId="55559CE2" w14:textId="77777777" w:rsidTr="00B72F92">
        <w:tc>
          <w:tcPr>
            <w:tcW w:w="14786" w:type="dxa"/>
            <w:gridSpan w:val="20"/>
            <w:vAlign w:val="center"/>
          </w:tcPr>
          <w:p w14:paraId="360ABF3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Английский язык, Траектория 3 (В1 - В2)</w:t>
            </w:r>
          </w:p>
        </w:tc>
      </w:tr>
      <w:tr w:rsidR="00FA3E03" w:rsidRPr="00860071" w14:paraId="6952D9ED" w14:textId="77777777" w:rsidTr="00B72F92">
        <w:tc>
          <w:tcPr>
            <w:tcW w:w="710" w:type="dxa"/>
            <w:vAlign w:val="center"/>
          </w:tcPr>
          <w:p w14:paraId="50705B0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0160D59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3" w:type="dxa"/>
            <w:vAlign w:val="center"/>
          </w:tcPr>
          <w:p w14:paraId="7AEFB91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599D2F2E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[700000] Английский язык (общ курс), 3 (В1 – В2)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7E27CC27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57CFE93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5E32659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70AC7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3965F0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4" w:type="dxa"/>
            <w:vAlign w:val="center"/>
          </w:tcPr>
          <w:p w14:paraId="4AC84FA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A5B2A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C2C45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F264F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18419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6" w:type="dxa"/>
            <w:vAlign w:val="center"/>
          </w:tcPr>
          <w:p w14:paraId="4999A40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636C71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1E814ED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61BA8DD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CE0FF2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6EA9208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FA3E03" w:rsidRPr="00860071" w14:paraId="6DE5E671" w14:textId="77777777" w:rsidTr="00B72F92">
        <w:tc>
          <w:tcPr>
            <w:tcW w:w="14786" w:type="dxa"/>
            <w:gridSpan w:val="20"/>
            <w:vAlign w:val="center"/>
          </w:tcPr>
          <w:p w14:paraId="2A7F3A2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Английский язык, Траектория 4 (В2 - В2+)</w:t>
            </w:r>
          </w:p>
        </w:tc>
      </w:tr>
      <w:tr w:rsidR="00FA3E03" w:rsidRPr="00860071" w14:paraId="103CD828" w14:textId="77777777" w:rsidTr="00B72F92">
        <w:tc>
          <w:tcPr>
            <w:tcW w:w="710" w:type="dxa"/>
            <w:vAlign w:val="center"/>
          </w:tcPr>
          <w:p w14:paraId="27C670D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02E2CDD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3" w:type="dxa"/>
            <w:vAlign w:val="center"/>
          </w:tcPr>
          <w:p w14:paraId="51FF17E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4245DE1B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[700000] Английский язык (общ курс), 4 (В2-В2+)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0D6677B8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2F0B936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6A21B94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ACE4FE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7DC531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4" w:type="dxa"/>
            <w:vAlign w:val="center"/>
          </w:tcPr>
          <w:p w14:paraId="6A6BA09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FBE25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282E7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8BE19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5A9E4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6" w:type="dxa"/>
            <w:vAlign w:val="center"/>
          </w:tcPr>
          <w:p w14:paraId="0B76BF4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14:paraId="65956E3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30B3441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68484B6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8824DF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79F6E85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FA3E03" w:rsidRPr="00860071" w14:paraId="0D33415D" w14:textId="77777777" w:rsidTr="00B72F92">
        <w:tc>
          <w:tcPr>
            <w:tcW w:w="14786" w:type="dxa"/>
            <w:gridSpan w:val="20"/>
            <w:vAlign w:val="center"/>
          </w:tcPr>
          <w:p w14:paraId="093D3BF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 xml:space="preserve">ТРАЕКТОРИЯ 1 (РКИ) (проходной балл ТРКИ–1/результат входного тестирования: </w:t>
            </w:r>
            <w:proofErr w:type="gramStart"/>
            <w:r w:rsidRPr="00860071">
              <w:rPr>
                <w:rFonts w:ascii="Times New Roman" w:hAnsi="Times New Roman"/>
                <w:b/>
              </w:rPr>
              <w:t>65-82</w:t>
            </w:r>
            <w:proofErr w:type="gramEnd"/>
            <w:r w:rsidRPr="00860071">
              <w:rPr>
                <w:rFonts w:ascii="Times New Roman" w:hAnsi="Times New Roman"/>
                <w:b/>
              </w:rPr>
              <w:t xml:space="preserve">% по всем </w:t>
            </w:r>
            <w:proofErr w:type="spellStart"/>
            <w:r w:rsidRPr="00860071">
              <w:rPr>
                <w:rFonts w:ascii="Times New Roman" w:hAnsi="Times New Roman"/>
                <w:b/>
              </w:rPr>
              <w:t>субтестам</w:t>
            </w:r>
            <w:proofErr w:type="spellEnd"/>
            <w:r w:rsidRPr="00860071">
              <w:rPr>
                <w:rFonts w:ascii="Times New Roman" w:hAnsi="Times New Roman"/>
                <w:b/>
              </w:rPr>
              <w:t>)</w:t>
            </w:r>
          </w:p>
        </w:tc>
      </w:tr>
      <w:tr w:rsidR="00FA3E03" w:rsidRPr="00860071" w14:paraId="5234F8D9" w14:textId="77777777" w:rsidTr="00B72F92">
        <w:tc>
          <w:tcPr>
            <w:tcW w:w="710" w:type="dxa"/>
            <w:vAlign w:val="center"/>
          </w:tcPr>
          <w:p w14:paraId="025F483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1C61CE4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3" w:type="dxa"/>
            <w:vAlign w:val="center"/>
          </w:tcPr>
          <w:p w14:paraId="6F3450E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45102168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 xml:space="preserve">[800000] Русский язык как иностранный (общ курс),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рки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1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 xml:space="preserve">Russian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as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a Foreign Language</w:t>
            </w:r>
          </w:p>
        </w:tc>
        <w:tc>
          <w:tcPr>
            <w:tcW w:w="1418" w:type="dxa"/>
          </w:tcPr>
          <w:p w14:paraId="16DE5FE3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6" w:type="dxa"/>
            <w:vAlign w:val="center"/>
          </w:tcPr>
          <w:p w14:paraId="6C11376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6B87E74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7C1504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E32D0B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4" w:type="dxa"/>
            <w:vAlign w:val="center"/>
          </w:tcPr>
          <w:p w14:paraId="6E7E23D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32F39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B87A2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339D0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1B4A5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6" w:type="dxa"/>
            <w:vAlign w:val="center"/>
          </w:tcPr>
          <w:p w14:paraId="35FED12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0BAB9DB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68" w:type="dxa"/>
            <w:vAlign w:val="center"/>
          </w:tcPr>
          <w:p w14:paraId="51CD49D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4B95D1C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D9EC7D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5F65748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FA3E03" w:rsidRPr="00860071" w14:paraId="6621CC32" w14:textId="77777777" w:rsidTr="00B72F92">
        <w:tc>
          <w:tcPr>
            <w:tcW w:w="14786" w:type="dxa"/>
            <w:gridSpan w:val="20"/>
            <w:vAlign w:val="center"/>
          </w:tcPr>
          <w:p w14:paraId="553B7C7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 xml:space="preserve">ТРАЕКТОРИЯ 2 (РКИ) (проходной балл ТРКИ–1/результат входного тестирования: более 83% по всем </w:t>
            </w:r>
            <w:proofErr w:type="spellStart"/>
            <w:r w:rsidRPr="00860071">
              <w:rPr>
                <w:rFonts w:ascii="Times New Roman" w:hAnsi="Times New Roman"/>
                <w:b/>
              </w:rPr>
              <w:t>субтестам</w:t>
            </w:r>
            <w:proofErr w:type="spellEnd"/>
            <w:r w:rsidRPr="00860071">
              <w:rPr>
                <w:rFonts w:ascii="Times New Roman" w:hAnsi="Times New Roman"/>
                <w:b/>
              </w:rPr>
              <w:t>)</w:t>
            </w:r>
          </w:p>
        </w:tc>
      </w:tr>
      <w:tr w:rsidR="00FA3E03" w:rsidRPr="00860071" w14:paraId="6F99CE48" w14:textId="77777777" w:rsidTr="00B72F92">
        <w:tc>
          <w:tcPr>
            <w:tcW w:w="710" w:type="dxa"/>
            <w:vAlign w:val="center"/>
          </w:tcPr>
          <w:p w14:paraId="39A38F8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lastRenderedPageBreak/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52C50C9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3" w:type="dxa"/>
            <w:vAlign w:val="center"/>
          </w:tcPr>
          <w:p w14:paraId="6C802C8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0C39420A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[800000] Русский язык как иностранный (общ курс), рки2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 xml:space="preserve">Russian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as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a Foreign Language</w:t>
            </w:r>
          </w:p>
        </w:tc>
        <w:tc>
          <w:tcPr>
            <w:tcW w:w="1418" w:type="dxa"/>
          </w:tcPr>
          <w:p w14:paraId="0BA72B04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6" w:type="dxa"/>
            <w:vAlign w:val="center"/>
          </w:tcPr>
          <w:p w14:paraId="2729E07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0C950EE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6A377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EDED83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4" w:type="dxa"/>
            <w:vAlign w:val="center"/>
          </w:tcPr>
          <w:p w14:paraId="4619F68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142BC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E15A9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5D74A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4FFE2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66" w:type="dxa"/>
            <w:vAlign w:val="center"/>
          </w:tcPr>
          <w:p w14:paraId="40D725A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18CCEDB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08C90C4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23E7F3F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48799E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31283C3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108</w:t>
            </w:r>
          </w:p>
        </w:tc>
      </w:tr>
      <w:tr w:rsidR="00FA3E03" w:rsidRPr="00860071" w14:paraId="59855BE4" w14:textId="77777777" w:rsidTr="00B72F92">
        <w:tc>
          <w:tcPr>
            <w:tcW w:w="14786" w:type="dxa"/>
            <w:gridSpan w:val="20"/>
            <w:vAlign w:val="center"/>
          </w:tcPr>
          <w:p w14:paraId="7A8B9FF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FA3E03" w:rsidRPr="00860071" w14:paraId="1815600A" w14:textId="77777777" w:rsidTr="00B72F92">
        <w:tc>
          <w:tcPr>
            <w:tcW w:w="14786" w:type="dxa"/>
            <w:gridSpan w:val="20"/>
            <w:vAlign w:val="center"/>
          </w:tcPr>
          <w:p w14:paraId="6C230F7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FA3E03" w:rsidRPr="00860071" w14:paraId="5B7F6A53" w14:textId="77777777" w:rsidTr="00B72F92">
        <w:tc>
          <w:tcPr>
            <w:tcW w:w="14786" w:type="dxa"/>
            <w:gridSpan w:val="20"/>
            <w:vAlign w:val="center"/>
          </w:tcPr>
          <w:p w14:paraId="0712136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3 год обучения</w:t>
            </w:r>
          </w:p>
        </w:tc>
      </w:tr>
      <w:tr w:rsidR="00FA3E03" w:rsidRPr="00860071" w14:paraId="35BABBF6" w14:textId="77777777" w:rsidTr="00B72F92">
        <w:tc>
          <w:tcPr>
            <w:tcW w:w="14786" w:type="dxa"/>
            <w:gridSpan w:val="20"/>
            <w:vAlign w:val="center"/>
          </w:tcPr>
          <w:p w14:paraId="421EE16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С05. Семестр 5</w:t>
            </w:r>
          </w:p>
        </w:tc>
      </w:tr>
      <w:tr w:rsidR="00FA3E03" w:rsidRPr="00860071" w14:paraId="69C1418D" w14:textId="77777777" w:rsidTr="00B72F92">
        <w:tc>
          <w:tcPr>
            <w:tcW w:w="14786" w:type="dxa"/>
            <w:gridSpan w:val="20"/>
            <w:vAlign w:val="center"/>
          </w:tcPr>
          <w:p w14:paraId="57C98A0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FA3E03" w:rsidRPr="002A3C9C" w14:paraId="5E3900A5" w14:textId="77777777" w:rsidTr="00B72F92">
        <w:tc>
          <w:tcPr>
            <w:tcW w:w="710" w:type="dxa"/>
            <w:vAlign w:val="center"/>
          </w:tcPr>
          <w:p w14:paraId="35FCA699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proofErr w:type="gramStart"/>
            <w:r w:rsidRPr="002A3C9C">
              <w:rPr>
                <w:rFonts w:ascii="Times New Roman" w:hAnsi="Times New Roman"/>
                <w:sz w:val="16"/>
                <w:szCs w:val="16"/>
              </w:rPr>
              <w:t>Блок.2..</w:t>
            </w:r>
            <w:proofErr w:type="gramEnd"/>
            <w:r w:rsidRPr="002A3C9C">
              <w:rPr>
                <w:rFonts w:ascii="Times New Roman" w:hAnsi="Times New Roman"/>
                <w:sz w:val="16"/>
                <w:szCs w:val="16"/>
              </w:rPr>
              <w:t>прки</w:t>
            </w:r>
          </w:p>
        </w:tc>
        <w:tc>
          <w:tcPr>
            <w:tcW w:w="715" w:type="dxa"/>
            <w:vAlign w:val="center"/>
          </w:tcPr>
          <w:p w14:paraId="38901665" w14:textId="0ADD5A85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  <w:lang w:val="en-US"/>
              </w:rPr>
            </w:pPr>
            <w:r w:rsidRPr="002A3C9C">
              <w:rPr>
                <w:rFonts w:ascii="Times New Roman" w:hAnsi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813" w:type="dxa"/>
            <w:vAlign w:val="center"/>
          </w:tcPr>
          <w:p w14:paraId="0AB8003B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  <w:lang w:val="en-US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ОПК</w:t>
            </w:r>
            <w:r w:rsidRPr="002A3C9C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-1, </w:t>
            </w:r>
            <w:r w:rsidRPr="002A3C9C">
              <w:rPr>
                <w:rFonts w:ascii="Times New Roman" w:hAnsi="Times New Roman"/>
                <w:sz w:val="16"/>
                <w:szCs w:val="16"/>
              </w:rPr>
              <w:t>ОПК</w:t>
            </w:r>
            <w:r w:rsidRPr="002A3C9C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-2, </w:t>
            </w:r>
            <w:r w:rsidRPr="002A3C9C">
              <w:rPr>
                <w:rFonts w:ascii="Times New Roman" w:hAnsi="Times New Roman"/>
                <w:sz w:val="16"/>
                <w:szCs w:val="16"/>
              </w:rPr>
              <w:t>ОПК</w:t>
            </w:r>
            <w:r w:rsidRPr="002A3C9C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-3, </w:t>
            </w:r>
            <w:r w:rsidRPr="002A3C9C">
              <w:rPr>
                <w:rFonts w:ascii="Times New Roman" w:hAnsi="Times New Roman"/>
                <w:sz w:val="16"/>
                <w:szCs w:val="16"/>
              </w:rPr>
              <w:t>ОПК</w:t>
            </w:r>
            <w:r w:rsidRPr="002A3C9C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-4, </w:t>
            </w:r>
            <w:r w:rsidRPr="002A3C9C">
              <w:rPr>
                <w:rFonts w:ascii="Times New Roman" w:hAnsi="Times New Roman"/>
                <w:sz w:val="16"/>
                <w:szCs w:val="16"/>
              </w:rPr>
              <w:t>ПКА</w:t>
            </w:r>
            <w:r w:rsidRPr="002A3C9C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-1, </w:t>
            </w:r>
            <w:r w:rsidRPr="002A3C9C">
              <w:rPr>
                <w:rFonts w:ascii="Times New Roman" w:hAnsi="Times New Roman"/>
                <w:sz w:val="16"/>
                <w:szCs w:val="16"/>
              </w:rPr>
              <w:t>ПКП</w:t>
            </w:r>
            <w:r w:rsidRPr="002A3C9C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-1, </w:t>
            </w:r>
            <w:r w:rsidRPr="002A3C9C">
              <w:rPr>
                <w:rFonts w:ascii="Times New Roman" w:hAnsi="Times New Roman"/>
                <w:sz w:val="16"/>
                <w:szCs w:val="16"/>
              </w:rPr>
              <w:t>ПКП</w:t>
            </w:r>
            <w:r w:rsidRPr="002A3C9C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-2, </w:t>
            </w:r>
            <w:r w:rsidRPr="002A3C9C">
              <w:rPr>
                <w:rFonts w:ascii="Times New Roman" w:hAnsi="Times New Roman"/>
                <w:sz w:val="16"/>
                <w:szCs w:val="16"/>
              </w:rPr>
              <w:t>ПКП</w:t>
            </w:r>
            <w:r w:rsidRPr="002A3C9C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-3, </w:t>
            </w:r>
            <w:r w:rsidRPr="002A3C9C">
              <w:rPr>
                <w:rFonts w:ascii="Times New Roman" w:hAnsi="Times New Roman"/>
                <w:sz w:val="16"/>
                <w:szCs w:val="16"/>
              </w:rPr>
              <w:t>ПКП</w:t>
            </w:r>
            <w:r w:rsidRPr="002A3C9C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-4, </w:t>
            </w:r>
            <w:r w:rsidRPr="002A3C9C">
              <w:rPr>
                <w:rFonts w:ascii="Times New Roman" w:hAnsi="Times New Roman"/>
                <w:sz w:val="16"/>
                <w:szCs w:val="16"/>
              </w:rPr>
              <w:t>ПКП</w:t>
            </w:r>
            <w:r w:rsidRPr="002A3C9C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-5, </w:t>
            </w:r>
            <w:r w:rsidRPr="002A3C9C">
              <w:rPr>
                <w:rFonts w:ascii="Times New Roman" w:hAnsi="Times New Roman"/>
                <w:sz w:val="16"/>
                <w:szCs w:val="16"/>
              </w:rPr>
              <w:t>ПКП</w:t>
            </w:r>
            <w:r w:rsidRPr="002A3C9C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-6, </w:t>
            </w:r>
            <w:r w:rsidRPr="002A3C9C">
              <w:rPr>
                <w:rFonts w:ascii="Times New Roman" w:hAnsi="Times New Roman"/>
                <w:sz w:val="16"/>
                <w:szCs w:val="16"/>
              </w:rPr>
              <w:t>ПКП</w:t>
            </w:r>
            <w:r w:rsidRPr="002A3C9C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-8, </w:t>
            </w:r>
            <w:r w:rsidRPr="002A3C9C">
              <w:rPr>
                <w:rFonts w:ascii="Times New Roman" w:hAnsi="Times New Roman"/>
                <w:sz w:val="16"/>
                <w:szCs w:val="16"/>
              </w:rPr>
              <w:t>УК</w:t>
            </w:r>
            <w:r w:rsidRPr="002A3C9C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-1, </w:t>
            </w:r>
            <w:r w:rsidRPr="002A3C9C">
              <w:rPr>
                <w:rFonts w:ascii="Times New Roman" w:hAnsi="Times New Roman"/>
                <w:sz w:val="16"/>
                <w:szCs w:val="16"/>
              </w:rPr>
              <w:t>УК</w:t>
            </w:r>
            <w:r w:rsidRPr="002A3C9C">
              <w:rPr>
                <w:rFonts w:ascii="Times New Roman" w:hAnsi="Times New Roman"/>
                <w:sz w:val="16"/>
                <w:szCs w:val="16"/>
                <w:lang w:val="en-US"/>
              </w:rPr>
              <w:t>-3</w:t>
            </w:r>
          </w:p>
        </w:tc>
        <w:tc>
          <w:tcPr>
            <w:tcW w:w="4252" w:type="dxa"/>
          </w:tcPr>
          <w:p w14:paraId="4FED7B40" w14:textId="77777777" w:rsidR="00FA3E03" w:rsidRPr="002A3C9C" w:rsidRDefault="00FA3E03" w:rsidP="00FA3E03">
            <w:pPr>
              <w:spacing w:after="0"/>
              <w:rPr>
                <w:rFonts w:ascii="Times New Roman" w:hAnsi="Times New Roman"/>
                <w:bCs/>
                <w:sz w:val="16"/>
                <w:szCs w:val="16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[064793] Учебная практика 2 (научно-исследовательская работа)</w:t>
            </w:r>
            <w:r w:rsidRPr="002A3C9C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2A3C9C">
              <w:rPr>
                <w:rFonts w:ascii="Times New Roman" w:hAnsi="Times New Roman"/>
                <w:sz w:val="16"/>
                <w:szCs w:val="16"/>
              </w:rPr>
              <w:t>Practical</w:t>
            </w:r>
            <w:proofErr w:type="spellEnd"/>
            <w:r w:rsidRPr="002A3C9C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2A3C9C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2A3C9C">
              <w:rPr>
                <w:rFonts w:ascii="Times New Roman" w:hAnsi="Times New Roman"/>
                <w:sz w:val="16"/>
                <w:szCs w:val="16"/>
              </w:rPr>
              <w:t xml:space="preserve"> 2 (Research Project)</w:t>
            </w:r>
          </w:p>
        </w:tc>
        <w:tc>
          <w:tcPr>
            <w:tcW w:w="1418" w:type="dxa"/>
          </w:tcPr>
          <w:p w14:paraId="649E1958" w14:textId="77777777" w:rsidR="00FA3E03" w:rsidRPr="002A3C9C" w:rsidRDefault="00FA3E03" w:rsidP="00FA3E03">
            <w:pPr>
              <w:spacing w:after="0"/>
              <w:rPr>
                <w:rFonts w:ascii="Times New Roman" w:hAnsi="Times New Roman"/>
                <w:bCs/>
                <w:sz w:val="16"/>
                <w:szCs w:val="16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203F2FAB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33147FC6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76A1CD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2A0B44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55FF08B8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FE4C97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CD1D37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E69117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858C51F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708EFEB7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CEB09F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68" w:type="dxa"/>
            <w:vAlign w:val="center"/>
          </w:tcPr>
          <w:p w14:paraId="6C5AA8D6" w14:textId="73C75EF3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  <w:lang w:val="en-US"/>
              </w:rPr>
            </w:pPr>
            <w:r w:rsidRPr="002A3C9C">
              <w:rPr>
                <w:rFonts w:ascii="Times New Roman" w:hAnsi="Times New Roman"/>
                <w:sz w:val="16"/>
                <w:szCs w:val="16"/>
                <w:lang w:val="en-US"/>
              </w:rPr>
              <w:t>68</w:t>
            </w:r>
          </w:p>
        </w:tc>
        <w:tc>
          <w:tcPr>
            <w:tcW w:w="424" w:type="dxa"/>
            <w:vAlign w:val="center"/>
          </w:tcPr>
          <w:p w14:paraId="6D0C1B37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47D0864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4" w:type="dxa"/>
            <w:vAlign w:val="center"/>
          </w:tcPr>
          <w:p w14:paraId="4BB79E19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FA3E03" w:rsidRPr="00860071" w14:paraId="00608F18" w14:textId="77777777" w:rsidTr="00B72F92">
        <w:tc>
          <w:tcPr>
            <w:tcW w:w="710" w:type="dxa"/>
            <w:vAlign w:val="center"/>
          </w:tcPr>
          <w:p w14:paraId="3162F92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3CFE427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3" w:type="dxa"/>
            <w:vAlign w:val="center"/>
          </w:tcPr>
          <w:p w14:paraId="0148802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55696FD2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[002316] Функциональный анализ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Functional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Analysis</w:t>
            </w:r>
          </w:p>
        </w:tc>
        <w:tc>
          <w:tcPr>
            <w:tcW w:w="1418" w:type="dxa"/>
          </w:tcPr>
          <w:p w14:paraId="48F3BDB5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6" w:type="dxa"/>
            <w:vAlign w:val="center"/>
          </w:tcPr>
          <w:p w14:paraId="49C195B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64</w:t>
            </w:r>
          </w:p>
        </w:tc>
        <w:tc>
          <w:tcPr>
            <w:tcW w:w="424" w:type="dxa"/>
            <w:vAlign w:val="center"/>
          </w:tcPr>
          <w:p w14:paraId="2299092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00490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9FE45B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2AC4815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A227E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E12E6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BDA6F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BC30F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5FB06E7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8BB90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214638E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39</w:t>
            </w:r>
          </w:p>
        </w:tc>
        <w:tc>
          <w:tcPr>
            <w:tcW w:w="424" w:type="dxa"/>
            <w:vAlign w:val="center"/>
          </w:tcPr>
          <w:p w14:paraId="1E01DD5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8945FB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94" w:type="dxa"/>
            <w:vAlign w:val="center"/>
          </w:tcPr>
          <w:p w14:paraId="7F29C46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</w:tr>
      <w:tr w:rsidR="00FA3E03" w:rsidRPr="00860071" w14:paraId="243CC777" w14:textId="77777777" w:rsidTr="00B72F92">
        <w:tc>
          <w:tcPr>
            <w:tcW w:w="710" w:type="dxa"/>
            <w:vAlign w:val="center"/>
          </w:tcPr>
          <w:p w14:paraId="135E3FF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lastRenderedPageBreak/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21C7F18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3" w:type="dxa"/>
            <w:vAlign w:val="center"/>
          </w:tcPr>
          <w:p w14:paraId="0E8A466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69BBD8D3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[002188] Теория вероятностей и математическая статистика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Probability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Theory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Mathematical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Statistics</w:t>
            </w:r>
            <w:proofErr w:type="spellEnd"/>
          </w:p>
        </w:tc>
        <w:tc>
          <w:tcPr>
            <w:tcW w:w="1418" w:type="dxa"/>
          </w:tcPr>
          <w:p w14:paraId="6679F6B5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6FFA78B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4" w:type="dxa"/>
            <w:vAlign w:val="center"/>
          </w:tcPr>
          <w:p w14:paraId="76F5BAB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095EE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E8A2B4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424" w:type="dxa"/>
            <w:vAlign w:val="center"/>
          </w:tcPr>
          <w:p w14:paraId="35AAB2C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989B4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9892A9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32AC4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07209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3179242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6DD9D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044A105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4" w:type="dxa"/>
            <w:vAlign w:val="center"/>
          </w:tcPr>
          <w:p w14:paraId="286215F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5F1E40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594" w:type="dxa"/>
            <w:vAlign w:val="center"/>
          </w:tcPr>
          <w:p w14:paraId="3BC5899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FA3E03" w:rsidRPr="00860071" w14:paraId="57D6F26A" w14:textId="77777777" w:rsidTr="00B72F92">
        <w:tc>
          <w:tcPr>
            <w:tcW w:w="710" w:type="dxa"/>
            <w:vAlign w:val="center"/>
          </w:tcPr>
          <w:p w14:paraId="4ABCF6F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4E5C7B8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3" w:type="dxa"/>
            <w:vAlign w:val="center"/>
          </w:tcPr>
          <w:p w14:paraId="4CFB397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5CD955A3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[002214]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вычислений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и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вычислительный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практикум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Methods of Computation and Computational Workshop</w:t>
            </w:r>
          </w:p>
        </w:tc>
        <w:tc>
          <w:tcPr>
            <w:tcW w:w="1418" w:type="dxa"/>
          </w:tcPr>
          <w:p w14:paraId="18B73744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47CFF88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4" w:type="dxa"/>
            <w:vAlign w:val="center"/>
          </w:tcPr>
          <w:p w14:paraId="107D4DA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198D0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446C0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4" w:type="dxa"/>
            <w:vAlign w:val="center"/>
          </w:tcPr>
          <w:p w14:paraId="70F15FF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6FBB0F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C0E7F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8EFE4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BD37E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291600D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2C12B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51D7276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59</w:t>
            </w:r>
          </w:p>
        </w:tc>
        <w:tc>
          <w:tcPr>
            <w:tcW w:w="424" w:type="dxa"/>
            <w:vAlign w:val="center"/>
          </w:tcPr>
          <w:p w14:paraId="460ED52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154C3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594" w:type="dxa"/>
            <w:vAlign w:val="center"/>
          </w:tcPr>
          <w:p w14:paraId="461968D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</w:tr>
      <w:tr w:rsidR="00FA3E03" w:rsidRPr="002A3C9C" w14:paraId="7765E56E" w14:textId="77777777" w:rsidTr="00B72F92">
        <w:tc>
          <w:tcPr>
            <w:tcW w:w="710" w:type="dxa"/>
            <w:vAlign w:val="center"/>
          </w:tcPr>
          <w:p w14:paraId="6C1EBA33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2A3C9C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71DA33BB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3" w:type="dxa"/>
            <w:vAlign w:val="center"/>
          </w:tcPr>
          <w:p w14:paraId="5AFF7ADA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ОПК-1, ОПК-2, ПКА-1</w:t>
            </w:r>
          </w:p>
        </w:tc>
        <w:tc>
          <w:tcPr>
            <w:tcW w:w="4252" w:type="dxa"/>
          </w:tcPr>
          <w:p w14:paraId="1618E905" w14:textId="77777777" w:rsidR="00FA3E03" w:rsidRPr="002A3C9C" w:rsidRDefault="00FA3E03" w:rsidP="00FA3E03">
            <w:pPr>
              <w:spacing w:after="0"/>
              <w:rPr>
                <w:rFonts w:ascii="Times New Roman" w:hAnsi="Times New Roman"/>
                <w:lang w:val="en-US"/>
              </w:rPr>
            </w:pPr>
            <w:r w:rsidRPr="002A3C9C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[002222] </w:t>
            </w:r>
            <w:r w:rsidRPr="002A3C9C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2A3C9C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A3C9C">
              <w:rPr>
                <w:rFonts w:ascii="Times New Roman" w:hAnsi="Times New Roman"/>
                <w:sz w:val="16"/>
                <w:szCs w:val="16"/>
              </w:rPr>
              <w:t>формальных</w:t>
            </w:r>
            <w:r w:rsidRPr="002A3C9C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A3C9C">
              <w:rPr>
                <w:rFonts w:ascii="Times New Roman" w:hAnsi="Times New Roman"/>
                <w:sz w:val="16"/>
                <w:szCs w:val="16"/>
              </w:rPr>
              <w:t>языков</w:t>
            </w:r>
            <w:r w:rsidRPr="002A3C9C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A3C9C">
              <w:rPr>
                <w:rFonts w:ascii="Times New Roman" w:hAnsi="Times New Roman"/>
                <w:sz w:val="16"/>
                <w:szCs w:val="16"/>
              </w:rPr>
              <w:t>и</w:t>
            </w:r>
            <w:r w:rsidRPr="002A3C9C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A3C9C">
              <w:rPr>
                <w:rFonts w:ascii="Times New Roman" w:hAnsi="Times New Roman"/>
                <w:sz w:val="16"/>
                <w:szCs w:val="16"/>
              </w:rPr>
              <w:t>трансляций</w:t>
            </w:r>
            <w:r w:rsidRPr="002A3C9C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Formal Language and Translation Theory</w:t>
            </w:r>
          </w:p>
        </w:tc>
        <w:tc>
          <w:tcPr>
            <w:tcW w:w="1418" w:type="dxa"/>
          </w:tcPr>
          <w:p w14:paraId="54B026E7" w14:textId="77777777" w:rsidR="00FA3E03" w:rsidRPr="002A3C9C" w:rsidRDefault="00FA3E03" w:rsidP="00FA3E03">
            <w:pPr>
              <w:spacing w:after="0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6" w:type="dxa"/>
            <w:vAlign w:val="center"/>
          </w:tcPr>
          <w:p w14:paraId="04D14DB4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4" w:type="dxa"/>
            <w:vAlign w:val="center"/>
          </w:tcPr>
          <w:p w14:paraId="6C9EA770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D8A649B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1425DF5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4" w:type="dxa"/>
            <w:vAlign w:val="center"/>
          </w:tcPr>
          <w:p w14:paraId="4A1B5D11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CE1F95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9E58C3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C03589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D2BCFC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20A8DED3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78FEE0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01D69006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4" w:type="dxa"/>
            <w:vAlign w:val="center"/>
          </w:tcPr>
          <w:p w14:paraId="1F5FF5F2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F6B0E7F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4" w:type="dxa"/>
            <w:vAlign w:val="center"/>
          </w:tcPr>
          <w:p w14:paraId="0917F6DB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</w:tr>
      <w:tr w:rsidR="00FA3E03" w:rsidRPr="002A3C9C" w14:paraId="59AA84B6" w14:textId="77777777" w:rsidTr="00B72F92">
        <w:tc>
          <w:tcPr>
            <w:tcW w:w="710" w:type="dxa"/>
            <w:vAlign w:val="center"/>
          </w:tcPr>
          <w:p w14:paraId="1EA1EE4B" w14:textId="3B228132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Блок.1.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дисц</w:t>
            </w:r>
            <w:proofErr w:type="spellEnd"/>
          </w:p>
        </w:tc>
        <w:tc>
          <w:tcPr>
            <w:tcW w:w="715" w:type="dxa"/>
            <w:vAlign w:val="center"/>
          </w:tcPr>
          <w:p w14:paraId="453F8866" w14:textId="7678FB40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3" w:type="dxa"/>
            <w:vAlign w:val="center"/>
          </w:tcPr>
          <w:p w14:paraId="316080BE" w14:textId="5D2EAD2E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14:paraId="03C2AD15" w14:textId="77777777" w:rsidR="00FA3E03" w:rsidRPr="009C4112" w:rsidRDefault="00FA3E03" w:rsidP="00FA3E03">
            <w:pPr>
              <w:spacing w:after="0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[073267] </w:t>
            </w:r>
            <w:r>
              <w:rPr>
                <w:rFonts w:ascii="Times New Roman" w:hAnsi="Times New Roman"/>
                <w:sz w:val="16"/>
                <w:szCs w:val="16"/>
              </w:rPr>
              <w:t>История</w:t>
            </w:r>
            <w:r w:rsidRPr="009C411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России</w:t>
            </w:r>
          </w:p>
          <w:p w14:paraId="5E37C659" w14:textId="62867998" w:rsidR="00FA3E03" w:rsidRPr="00C10568" w:rsidRDefault="00FA3E03" w:rsidP="00FA3E03">
            <w:pPr>
              <w:spacing w:after="0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History of Russia</w:t>
            </w:r>
          </w:p>
        </w:tc>
        <w:tc>
          <w:tcPr>
            <w:tcW w:w="1418" w:type="dxa"/>
          </w:tcPr>
          <w:p w14:paraId="1CC12F8F" w14:textId="107D8B02" w:rsidR="00FA3E03" w:rsidRPr="00C10568" w:rsidRDefault="00FA3E03" w:rsidP="00FA3E03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3A4A31A7" w14:textId="3745CDDC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44</w:t>
            </w:r>
          </w:p>
        </w:tc>
        <w:tc>
          <w:tcPr>
            <w:tcW w:w="424" w:type="dxa"/>
            <w:vAlign w:val="center"/>
          </w:tcPr>
          <w:p w14:paraId="4B5FB00E" w14:textId="7A9ECB32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F1E181" w14:textId="11E0D852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14:paraId="4A64D23A" w14:textId="604A3FD8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18E1D609" w14:textId="7AAF1A16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ADCDE61" w14:textId="44B5645B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4BF12C" w14:textId="551D71B9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701F31" w14:textId="1EFE35B5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697E88" w14:textId="638CFDD3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5C27F82D" w14:textId="7BEF0F7F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68CF36" w14:textId="7441C566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43E1FD92" w14:textId="2BB153EC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424" w:type="dxa"/>
            <w:vAlign w:val="center"/>
          </w:tcPr>
          <w:p w14:paraId="4FC9914C" w14:textId="781CFBFC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2D7E07D" w14:textId="428C9A00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2ECBC0A7" w14:textId="2D5589EF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CA0A5B" w:rsidRPr="00860071" w14:paraId="2C7BE08B" w14:textId="77777777" w:rsidTr="00315E32">
        <w:trPr>
          <w:ins w:id="345" w:author="Yurii Litvinov" w:date="2023-01-24T12:44:00Z"/>
        </w:trPr>
        <w:tc>
          <w:tcPr>
            <w:tcW w:w="710" w:type="dxa"/>
            <w:vAlign w:val="center"/>
          </w:tcPr>
          <w:p w14:paraId="469877C4" w14:textId="77777777" w:rsidR="00CA0A5B" w:rsidRPr="00860071" w:rsidRDefault="00CA0A5B" w:rsidP="00315E32">
            <w:pPr>
              <w:spacing w:after="0"/>
              <w:jc w:val="center"/>
              <w:rPr>
                <w:ins w:id="346" w:author="Yurii Litvinov" w:date="2023-01-24T12:44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ins w:id="347" w:author="Yurii Litvinov" w:date="2023-01-24T12:44:00Z">
              <w:r w:rsidRPr="00860071">
                <w:rPr>
                  <w:rFonts w:ascii="Times New Roman" w:hAnsi="Times New Roman"/>
                  <w:sz w:val="16"/>
                  <w:szCs w:val="16"/>
                </w:rPr>
                <w:t>Блок.</w:t>
              </w:r>
              <w:proofErr w:type="gramStart"/>
              <w:r w:rsidRPr="00860071">
                <w:rPr>
                  <w:rFonts w:ascii="Times New Roman" w:hAnsi="Times New Roman"/>
                  <w:sz w:val="16"/>
                  <w:szCs w:val="16"/>
                </w:rPr>
                <w:t>1.дисц</w:t>
              </w:r>
              <w:proofErr w:type="gramEnd"/>
            </w:ins>
          </w:p>
        </w:tc>
        <w:tc>
          <w:tcPr>
            <w:tcW w:w="715" w:type="dxa"/>
            <w:vAlign w:val="center"/>
          </w:tcPr>
          <w:p w14:paraId="623770BE" w14:textId="77777777" w:rsidR="00CA0A5B" w:rsidRPr="00860071" w:rsidRDefault="00CA0A5B" w:rsidP="00315E32">
            <w:pPr>
              <w:spacing w:after="0"/>
              <w:jc w:val="center"/>
              <w:rPr>
                <w:ins w:id="348" w:author="Yurii Litvinov" w:date="2023-01-24T12:44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ins w:id="349" w:author="Yurii Litvinov" w:date="2023-01-24T12:44:00Z">
              <w:r w:rsidRPr="00860071">
                <w:rPr>
                  <w:rFonts w:ascii="Times New Roman" w:hAnsi="Times New Roman"/>
                  <w:sz w:val="16"/>
                  <w:szCs w:val="16"/>
                </w:rPr>
                <w:t>1</w:t>
              </w:r>
            </w:ins>
          </w:p>
        </w:tc>
        <w:tc>
          <w:tcPr>
            <w:tcW w:w="813" w:type="dxa"/>
            <w:vAlign w:val="center"/>
          </w:tcPr>
          <w:p w14:paraId="03ED215D" w14:textId="77777777" w:rsidR="00CA0A5B" w:rsidRPr="00860071" w:rsidRDefault="00CA0A5B" w:rsidP="00315E32">
            <w:pPr>
              <w:spacing w:after="0"/>
              <w:jc w:val="center"/>
              <w:rPr>
                <w:ins w:id="350" w:author="Yurii Litvinov" w:date="2023-01-24T12:44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ins w:id="351" w:author="Yurii Litvinov" w:date="2023-01-24T12:44:00Z">
              <w:r w:rsidRPr="00860071">
                <w:rPr>
                  <w:rFonts w:ascii="Times New Roman" w:hAnsi="Times New Roman"/>
                  <w:sz w:val="16"/>
                  <w:szCs w:val="16"/>
                </w:rPr>
                <w:t>УК-4</w:t>
              </w:r>
            </w:ins>
          </w:p>
        </w:tc>
        <w:tc>
          <w:tcPr>
            <w:tcW w:w="4252" w:type="dxa"/>
          </w:tcPr>
          <w:p w14:paraId="3B259552" w14:textId="77777777" w:rsidR="00CA0A5B" w:rsidRPr="00860071" w:rsidRDefault="00CA0A5B" w:rsidP="00315E32">
            <w:pPr>
              <w:spacing w:after="0"/>
              <w:rPr>
                <w:ins w:id="352" w:author="Yurii Litvinov" w:date="2023-01-24T12:44:00Z"/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ins w:id="353" w:author="Yurii Litvinov" w:date="2023-01-24T12:44:00Z">
              <w:r w:rsidRPr="00860071">
                <w:rPr>
                  <w:rFonts w:ascii="Times New Roman" w:hAnsi="Times New Roman"/>
                  <w:sz w:val="16"/>
                  <w:szCs w:val="16"/>
                  <w:lang w:val="en-US"/>
                </w:rPr>
                <w:t xml:space="preserve">[060008] </w:t>
              </w:r>
              <w:r w:rsidRPr="00860071">
                <w:rPr>
                  <w:rFonts w:ascii="Times New Roman" w:hAnsi="Times New Roman"/>
                  <w:sz w:val="16"/>
                  <w:szCs w:val="16"/>
                </w:rPr>
                <w:t>Язык</w:t>
              </w:r>
              <w:r w:rsidRPr="00860071">
                <w:rPr>
                  <w:rFonts w:ascii="Times New Roman" w:hAnsi="Times New Roman"/>
                  <w:sz w:val="16"/>
                  <w:szCs w:val="16"/>
                  <w:lang w:val="en-US"/>
                </w:rPr>
                <w:t xml:space="preserve"> </w:t>
              </w:r>
              <w:r w:rsidRPr="00860071">
                <w:rPr>
                  <w:rFonts w:ascii="Times New Roman" w:hAnsi="Times New Roman"/>
                  <w:sz w:val="16"/>
                  <w:szCs w:val="16"/>
                </w:rPr>
                <w:t>эффективной</w:t>
              </w:r>
              <w:r w:rsidRPr="00860071">
                <w:rPr>
                  <w:rFonts w:ascii="Times New Roman" w:hAnsi="Times New Roman"/>
                  <w:sz w:val="16"/>
                  <w:szCs w:val="16"/>
                  <w:lang w:val="en-US"/>
                </w:rPr>
                <w:t xml:space="preserve"> </w:t>
              </w:r>
              <w:r w:rsidRPr="00860071">
                <w:rPr>
                  <w:rFonts w:ascii="Times New Roman" w:hAnsi="Times New Roman"/>
                  <w:sz w:val="16"/>
                  <w:szCs w:val="16"/>
                </w:rPr>
                <w:t>коммуникации</w:t>
              </w:r>
              <w:r w:rsidRPr="00860071">
                <w:rPr>
                  <w:rFonts w:ascii="Times New Roman" w:hAnsi="Times New Roman"/>
                  <w:sz w:val="16"/>
                  <w:szCs w:val="16"/>
                  <w:lang w:val="en-US"/>
                </w:rPr>
                <w:t xml:space="preserve"> (</w:t>
              </w:r>
              <w:r w:rsidRPr="00860071">
                <w:rPr>
                  <w:rFonts w:ascii="Times New Roman" w:hAnsi="Times New Roman"/>
                  <w:sz w:val="16"/>
                  <w:szCs w:val="16"/>
                </w:rPr>
                <w:t>онлайн</w:t>
              </w:r>
              <w:r w:rsidRPr="00860071">
                <w:rPr>
                  <w:rFonts w:ascii="Times New Roman" w:hAnsi="Times New Roman"/>
                  <w:sz w:val="16"/>
                  <w:szCs w:val="16"/>
                  <w:lang w:val="en-US"/>
                </w:rPr>
                <w:t>-</w:t>
              </w:r>
              <w:r w:rsidRPr="00860071">
                <w:rPr>
                  <w:rFonts w:ascii="Times New Roman" w:hAnsi="Times New Roman"/>
                  <w:sz w:val="16"/>
                  <w:szCs w:val="16"/>
                </w:rPr>
                <w:t>курс</w:t>
              </w:r>
              <w:r w:rsidRPr="00860071">
                <w:rPr>
                  <w:rFonts w:ascii="Times New Roman" w:hAnsi="Times New Roman"/>
                  <w:sz w:val="16"/>
                  <w:szCs w:val="16"/>
                  <w:lang w:val="en-US"/>
                </w:rPr>
                <w:t>)</w:t>
              </w:r>
              <w:r w:rsidRPr="00860071">
                <w:rPr>
                  <w:rFonts w:ascii="Times New Roman" w:hAnsi="Times New Roman"/>
                  <w:sz w:val="16"/>
                  <w:szCs w:val="16"/>
                  <w:lang w:val="en-US"/>
                </w:rPr>
                <w:br/>
                <w:t>Language of Effective Communication (Online Course)</w:t>
              </w:r>
            </w:ins>
          </w:p>
        </w:tc>
        <w:tc>
          <w:tcPr>
            <w:tcW w:w="1418" w:type="dxa"/>
          </w:tcPr>
          <w:p w14:paraId="2BDE4EE5" w14:textId="77777777" w:rsidR="00CA0A5B" w:rsidRPr="00860071" w:rsidRDefault="00CA0A5B" w:rsidP="00315E32">
            <w:pPr>
              <w:spacing w:after="0"/>
              <w:rPr>
                <w:ins w:id="354" w:author="Yurii Litvinov" w:date="2023-01-24T12:44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ins w:id="355" w:author="Yurii Litvinov" w:date="2023-01-24T12:44:00Z">
              <w:r w:rsidRPr="00860071">
                <w:rPr>
                  <w:rFonts w:ascii="Times New Roman" w:hAnsi="Times New Roman"/>
                  <w:sz w:val="16"/>
                  <w:szCs w:val="16"/>
                </w:rPr>
                <w:t>зачёт</w:t>
              </w:r>
            </w:ins>
          </w:p>
        </w:tc>
        <w:tc>
          <w:tcPr>
            <w:tcW w:w="426" w:type="dxa"/>
            <w:vAlign w:val="center"/>
          </w:tcPr>
          <w:p w14:paraId="0A857472" w14:textId="77777777" w:rsidR="00CA0A5B" w:rsidRPr="00860071" w:rsidRDefault="00CA0A5B" w:rsidP="00315E32">
            <w:pPr>
              <w:spacing w:after="0"/>
              <w:jc w:val="center"/>
              <w:rPr>
                <w:ins w:id="356" w:author="Yurii Litvinov" w:date="2023-01-24T12:44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ins w:id="357" w:author="Yurii Litvinov" w:date="2023-01-24T12:44:00Z">
              <w:r w:rsidRPr="00860071">
                <w:rPr>
                  <w:rFonts w:ascii="Times New Roman" w:hAnsi="Times New Roman"/>
                  <w:sz w:val="16"/>
                  <w:szCs w:val="16"/>
                </w:rPr>
                <w:t>0</w:t>
              </w:r>
            </w:ins>
          </w:p>
        </w:tc>
        <w:tc>
          <w:tcPr>
            <w:tcW w:w="424" w:type="dxa"/>
            <w:vAlign w:val="center"/>
          </w:tcPr>
          <w:p w14:paraId="3CD0F74E" w14:textId="77777777" w:rsidR="00CA0A5B" w:rsidRPr="00860071" w:rsidRDefault="00CA0A5B" w:rsidP="00315E32">
            <w:pPr>
              <w:spacing w:after="0"/>
              <w:jc w:val="center"/>
              <w:rPr>
                <w:ins w:id="358" w:author="Yurii Litvinov" w:date="2023-01-24T12:44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ins w:id="359" w:author="Yurii Litvinov" w:date="2023-01-24T12:44:00Z">
              <w:r w:rsidRPr="00860071">
                <w:rPr>
                  <w:rFonts w:ascii="Times New Roman" w:hAnsi="Times New Roman"/>
                  <w:sz w:val="16"/>
                  <w:szCs w:val="16"/>
                </w:rPr>
                <w:t>0</w:t>
              </w:r>
            </w:ins>
          </w:p>
        </w:tc>
        <w:tc>
          <w:tcPr>
            <w:tcW w:w="426" w:type="dxa"/>
            <w:vAlign w:val="center"/>
          </w:tcPr>
          <w:p w14:paraId="37AC4686" w14:textId="77777777" w:rsidR="00CA0A5B" w:rsidRPr="00860071" w:rsidRDefault="00CA0A5B" w:rsidP="00315E32">
            <w:pPr>
              <w:spacing w:after="0"/>
              <w:jc w:val="center"/>
              <w:rPr>
                <w:ins w:id="360" w:author="Yurii Litvinov" w:date="2023-01-24T12:44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ins w:id="361" w:author="Yurii Litvinov" w:date="2023-01-24T12:44:00Z">
              <w:r w:rsidRPr="00860071">
                <w:rPr>
                  <w:rFonts w:ascii="Times New Roman" w:hAnsi="Times New Roman"/>
                  <w:sz w:val="16"/>
                  <w:szCs w:val="16"/>
                </w:rPr>
                <w:t>10</w:t>
              </w:r>
            </w:ins>
          </w:p>
        </w:tc>
        <w:tc>
          <w:tcPr>
            <w:tcW w:w="426" w:type="dxa"/>
            <w:vAlign w:val="center"/>
          </w:tcPr>
          <w:p w14:paraId="671A5EB1" w14:textId="77777777" w:rsidR="00CA0A5B" w:rsidRPr="00860071" w:rsidRDefault="00CA0A5B" w:rsidP="00315E32">
            <w:pPr>
              <w:spacing w:after="0"/>
              <w:jc w:val="center"/>
              <w:rPr>
                <w:ins w:id="362" w:author="Yurii Litvinov" w:date="2023-01-24T12:44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ins w:id="363" w:author="Yurii Litvinov" w:date="2023-01-24T12:44:00Z">
              <w:r w:rsidRPr="00860071">
                <w:rPr>
                  <w:rFonts w:ascii="Times New Roman" w:hAnsi="Times New Roman"/>
                  <w:sz w:val="16"/>
                  <w:szCs w:val="16"/>
                </w:rPr>
                <w:t>0</w:t>
              </w:r>
            </w:ins>
          </w:p>
        </w:tc>
        <w:tc>
          <w:tcPr>
            <w:tcW w:w="424" w:type="dxa"/>
            <w:vAlign w:val="center"/>
          </w:tcPr>
          <w:p w14:paraId="79AF883C" w14:textId="77777777" w:rsidR="00CA0A5B" w:rsidRPr="00860071" w:rsidRDefault="00CA0A5B" w:rsidP="00315E32">
            <w:pPr>
              <w:spacing w:after="0"/>
              <w:jc w:val="center"/>
              <w:rPr>
                <w:ins w:id="364" w:author="Yurii Litvinov" w:date="2023-01-24T12:44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ins w:id="365" w:author="Yurii Litvinov" w:date="2023-01-24T12:44:00Z">
              <w:r w:rsidRPr="00860071">
                <w:rPr>
                  <w:rFonts w:ascii="Times New Roman" w:hAnsi="Times New Roman"/>
                  <w:sz w:val="16"/>
                  <w:szCs w:val="16"/>
                </w:rPr>
                <w:t>0</w:t>
              </w:r>
            </w:ins>
          </w:p>
        </w:tc>
        <w:tc>
          <w:tcPr>
            <w:tcW w:w="426" w:type="dxa"/>
            <w:vAlign w:val="center"/>
          </w:tcPr>
          <w:p w14:paraId="5E0A6121" w14:textId="77777777" w:rsidR="00CA0A5B" w:rsidRPr="00860071" w:rsidRDefault="00CA0A5B" w:rsidP="00315E32">
            <w:pPr>
              <w:spacing w:after="0"/>
              <w:jc w:val="center"/>
              <w:rPr>
                <w:ins w:id="366" w:author="Yurii Litvinov" w:date="2023-01-24T12:44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ins w:id="367" w:author="Yurii Litvinov" w:date="2023-01-24T12:44:00Z">
              <w:r w:rsidRPr="00860071">
                <w:rPr>
                  <w:rFonts w:ascii="Times New Roman" w:hAnsi="Times New Roman"/>
                  <w:sz w:val="16"/>
                  <w:szCs w:val="16"/>
                </w:rPr>
                <w:t>0</w:t>
              </w:r>
            </w:ins>
          </w:p>
        </w:tc>
        <w:tc>
          <w:tcPr>
            <w:tcW w:w="425" w:type="dxa"/>
            <w:vAlign w:val="center"/>
          </w:tcPr>
          <w:p w14:paraId="4F3D083A" w14:textId="77777777" w:rsidR="00CA0A5B" w:rsidRPr="00860071" w:rsidRDefault="00CA0A5B" w:rsidP="00315E32">
            <w:pPr>
              <w:spacing w:after="0"/>
              <w:jc w:val="center"/>
              <w:rPr>
                <w:ins w:id="368" w:author="Yurii Litvinov" w:date="2023-01-24T12:44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ins w:id="369" w:author="Yurii Litvinov" w:date="2023-01-24T12:44:00Z">
              <w:r w:rsidRPr="00860071">
                <w:rPr>
                  <w:rFonts w:ascii="Times New Roman" w:hAnsi="Times New Roman"/>
                  <w:sz w:val="16"/>
                  <w:szCs w:val="16"/>
                </w:rPr>
                <w:t>0</w:t>
              </w:r>
            </w:ins>
          </w:p>
        </w:tc>
        <w:tc>
          <w:tcPr>
            <w:tcW w:w="425" w:type="dxa"/>
            <w:vAlign w:val="center"/>
          </w:tcPr>
          <w:p w14:paraId="73717FB8" w14:textId="77777777" w:rsidR="00CA0A5B" w:rsidRPr="00860071" w:rsidRDefault="00CA0A5B" w:rsidP="00315E32">
            <w:pPr>
              <w:spacing w:after="0"/>
              <w:jc w:val="center"/>
              <w:rPr>
                <w:ins w:id="370" w:author="Yurii Litvinov" w:date="2023-01-24T12:44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ins w:id="371" w:author="Yurii Litvinov" w:date="2023-01-24T12:44:00Z">
              <w:r w:rsidRPr="00860071">
                <w:rPr>
                  <w:rFonts w:ascii="Times New Roman" w:hAnsi="Times New Roman"/>
                  <w:sz w:val="16"/>
                  <w:szCs w:val="16"/>
                </w:rPr>
                <w:t>0</w:t>
              </w:r>
            </w:ins>
          </w:p>
        </w:tc>
        <w:tc>
          <w:tcPr>
            <w:tcW w:w="426" w:type="dxa"/>
            <w:vAlign w:val="center"/>
          </w:tcPr>
          <w:p w14:paraId="643DB033" w14:textId="77777777" w:rsidR="00CA0A5B" w:rsidRPr="00860071" w:rsidRDefault="00CA0A5B" w:rsidP="00315E32">
            <w:pPr>
              <w:spacing w:after="0"/>
              <w:jc w:val="center"/>
              <w:rPr>
                <w:ins w:id="372" w:author="Yurii Litvinov" w:date="2023-01-24T12:44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ins w:id="373" w:author="Yurii Litvinov" w:date="2023-01-24T12:44:00Z">
              <w:r w:rsidRPr="00860071">
                <w:rPr>
                  <w:rFonts w:ascii="Times New Roman" w:hAnsi="Times New Roman"/>
                  <w:sz w:val="16"/>
                  <w:szCs w:val="16"/>
                </w:rPr>
                <w:t>2</w:t>
              </w:r>
            </w:ins>
          </w:p>
        </w:tc>
        <w:tc>
          <w:tcPr>
            <w:tcW w:w="566" w:type="dxa"/>
            <w:vAlign w:val="center"/>
          </w:tcPr>
          <w:p w14:paraId="2D9D8632" w14:textId="77777777" w:rsidR="00CA0A5B" w:rsidRPr="00860071" w:rsidRDefault="00CA0A5B" w:rsidP="00315E32">
            <w:pPr>
              <w:spacing w:after="0"/>
              <w:jc w:val="center"/>
              <w:rPr>
                <w:ins w:id="374" w:author="Yurii Litvinov" w:date="2023-01-24T12:44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ins w:id="375" w:author="Yurii Litvinov" w:date="2023-01-24T12:44:00Z">
              <w:r w:rsidRPr="00860071">
                <w:rPr>
                  <w:rFonts w:ascii="Times New Roman" w:hAnsi="Times New Roman"/>
                  <w:sz w:val="16"/>
                  <w:szCs w:val="16"/>
                </w:rPr>
                <w:t>0</w:t>
              </w:r>
            </w:ins>
          </w:p>
        </w:tc>
        <w:tc>
          <w:tcPr>
            <w:tcW w:w="425" w:type="dxa"/>
            <w:vAlign w:val="center"/>
          </w:tcPr>
          <w:p w14:paraId="0F31F4B3" w14:textId="77777777" w:rsidR="00CA0A5B" w:rsidRPr="00860071" w:rsidRDefault="00CA0A5B" w:rsidP="00315E32">
            <w:pPr>
              <w:spacing w:after="0"/>
              <w:jc w:val="center"/>
              <w:rPr>
                <w:ins w:id="376" w:author="Yurii Litvinov" w:date="2023-01-24T12:44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ins w:id="377" w:author="Yurii Litvinov" w:date="2023-01-24T12:44:00Z">
              <w:r w:rsidRPr="00860071">
                <w:rPr>
                  <w:rFonts w:ascii="Times New Roman" w:hAnsi="Times New Roman"/>
                  <w:sz w:val="16"/>
                  <w:szCs w:val="16"/>
                </w:rPr>
                <w:t>0</w:t>
              </w:r>
            </w:ins>
          </w:p>
        </w:tc>
        <w:tc>
          <w:tcPr>
            <w:tcW w:w="568" w:type="dxa"/>
            <w:vAlign w:val="center"/>
          </w:tcPr>
          <w:p w14:paraId="0A8523EA" w14:textId="77777777" w:rsidR="00CA0A5B" w:rsidRPr="00860071" w:rsidRDefault="00CA0A5B" w:rsidP="00315E32">
            <w:pPr>
              <w:spacing w:after="0"/>
              <w:jc w:val="center"/>
              <w:rPr>
                <w:ins w:id="378" w:author="Yurii Litvinov" w:date="2023-01-24T12:44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ins w:id="379" w:author="Yurii Litvinov" w:date="2023-01-24T12:44:00Z">
              <w:r w:rsidRPr="00860071">
                <w:rPr>
                  <w:rFonts w:ascii="Times New Roman" w:hAnsi="Times New Roman"/>
                  <w:sz w:val="16"/>
                  <w:szCs w:val="16"/>
                </w:rPr>
                <w:t>24</w:t>
              </w:r>
            </w:ins>
          </w:p>
        </w:tc>
        <w:tc>
          <w:tcPr>
            <w:tcW w:w="424" w:type="dxa"/>
            <w:vAlign w:val="center"/>
          </w:tcPr>
          <w:p w14:paraId="30BF73EB" w14:textId="77777777" w:rsidR="00CA0A5B" w:rsidRPr="00860071" w:rsidRDefault="00CA0A5B" w:rsidP="00315E32">
            <w:pPr>
              <w:spacing w:after="0"/>
              <w:jc w:val="center"/>
              <w:rPr>
                <w:ins w:id="380" w:author="Yurii Litvinov" w:date="2023-01-24T12:44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ins w:id="381" w:author="Yurii Litvinov" w:date="2023-01-24T12:44:00Z">
              <w:r w:rsidRPr="00860071">
                <w:rPr>
                  <w:rFonts w:ascii="Times New Roman" w:hAnsi="Times New Roman"/>
                  <w:sz w:val="16"/>
                  <w:szCs w:val="16"/>
                </w:rPr>
                <w:t>0</w:t>
              </w:r>
            </w:ins>
          </w:p>
        </w:tc>
        <w:tc>
          <w:tcPr>
            <w:tcW w:w="473" w:type="dxa"/>
            <w:vAlign w:val="center"/>
          </w:tcPr>
          <w:p w14:paraId="3BCEC2C8" w14:textId="77777777" w:rsidR="00CA0A5B" w:rsidRPr="00860071" w:rsidRDefault="00CA0A5B" w:rsidP="00315E32">
            <w:pPr>
              <w:spacing w:after="0"/>
              <w:jc w:val="center"/>
              <w:rPr>
                <w:ins w:id="382" w:author="Yurii Litvinov" w:date="2023-01-24T12:44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ins w:id="383" w:author="Yurii Litvinov" w:date="2023-01-24T12:44:00Z">
              <w:r w:rsidRPr="00860071">
                <w:rPr>
                  <w:rFonts w:ascii="Times New Roman" w:hAnsi="Times New Roman"/>
                  <w:sz w:val="16"/>
                  <w:szCs w:val="16"/>
                </w:rPr>
                <w:t>0</w:t>
              </w:r>
            </w:ins>
          </w:p>
        </w:tc>
        <w:tc>
          <w:tcPr>
            <w:tcW w:w="594" w:type="dxa"/>
            <w:vAlign w:val="center"/>
          </w:tcPr>
          <w:p w14:paraId="06134648" w14:textId="77777777" w:rsidR="00CA0A5B" w:rsidRPr="00860071" w:rsidRDefault="00CA0A5B" w:rsidP="00315E32">
            <w:pPr>
              <w:spacing w:after="0"/>
              <w:jc w:val="center"/>
              <w:rPr>
                <w:ins w:id="384" w:author="Yurii Litvinov" w:date="2023-01-24T12:44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ins w:id="385" w:author="Yurii Litvinov" w:date="2023-01-24T12:44:00Z">
              <w:r w:rsidRPr="00860071">
                <w:rPr>
                  <w:rFonts w:ascii="Times New Roman" w:hAnsi="Times New Roman"/>
                  <w:sz w:val="16"/>
                  <w:szCs w:val="16"/>
                </w:rPr>
                <w:t>0</w:t>
              </w:r>
            </w:ins>
          </w:p>
        </w:tc>
      </w:tr>
      <w:tr w:rsidR="00FA3E03" w:rsidRPr="00860071" w14:paraId="4D929ED2" w14:textId="77777777" w:rsidTr="00B72F92">
        <w:tc>
          <w:tcPr>
            <w:tcW w:w="14786" w:type="dxa"/>
            <w:gridSpan w:val="20"/>
            <w:vAlign w:val="center"/>
          </w:tcPr>
          <w:p w14:paraId="322842A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FA3E03" w:rsidRPr="00860071" w14:paraId="2B3663C0" w14:textId="77777777" w:rsidTr="00B72F92">
        <w:tc>
          <w:tcPr>
            <w:tcW w:w="710" w:type="dxa"/>
            <w:vMerge w:val="restart"/>
            <w:vAlign w:val="center"/>
          </w:tcPr>
          <w:p w14:paraId="0CE3AC1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Merge w:val="restart"/>
            <w:vAlign w:val="center"/>
          </w:tcPr>
          <w:p w14:paraId="154CD07C" w14:textId="37EA9B7E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386" w:author="Yurii Litvinov" w:date="2023-01-23T16:33:00Z">
              <w:r w:rsidRPr="00860071" w:rsidDel="00D872C3">
                <w:rPr>
                  <w:rFonts w:ascii="Times New Roman" w:hAnsi="Times New Roman"/>
                  <w:sz w:val="16"/>
                  <w:szCs w:val="16"/>
                </w:rPr>
                <w:delText>3</w:delText>
              </w:r>
            </w:del>
            <w:ins w:id="387" w:author="Yurii Litvinov" w:date="2023-01-23T16:33:00Z">
              <w:r w:rsidR="00D872C3">
                <w:rPr>
                  <w:rFonts w:ascii="Times New Roman" w:hAnsi="Times New Roman"/>
                  <w:sz w:val="16"/>
                  <w:szCs w:val="16"/>
                </w:rPr>
                <w:t>2</w:t>
              </w:r>
            </w:ins>
          </w:p>
        </w:tc>
        <w:tc>
          <w:tcPr>
            <w:tcW w:w="813" w:type="dxa"/>
            <w:vMerge w:val="restart"/>
            <w:vAlign w:val="center"/>
          </w:tcPr>
          <w:p w14:paraId="3EE6E36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 xml:space="preserve">ОПК-1, ОПК-3, ОПК-4, ОПК-5, ПКА-1, ПКП-1, ПКП-2, ПКП-4, ПКП-5, ПКП-6,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lastRenderedPageBreak/>
              <w:t>ПКП-8, УКБ-3</w:t>
            </w:r>
          </w:p>
        </w:tc>
        <w:tc>
          <w:tcPr>
            <w:tcW w:w="4252" w:type="dxa"/>
          </w:tcPr>
          <w:p w14:paraId="3AAE2B9A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lastRenderedPageBreak/>
              <w:t>[002229] Автоматическое доказательство теорем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Automatic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Theorem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Proving</w:t>
            </w:r>
            <w:proofErr w:type="spellEnd"/>
          </w:p>
        </w:tc>
        <w:tc>
          <w:tcPr>
            <w:tcW w:w="1418" w:type="dxa"/>
            <w:vMerge w:val="restart"/>
          </w:tcPr>
          <w:p w14:paraId="46CB763B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0683939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00C2FA9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6" w:type="dxa"/>
            <w:vAlign w:val="center"/>
          </w:tcPr>
          <w:p w14:paraId="5314B67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A9E3B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7C9247B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D5F59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3BB86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1D849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74211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14257A5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D259E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2CCFE303" w14:textId="20BF8729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388" w:author="Yurii Litvinov" w:date="2023-01-23T16:33:00Z">
              <w:r w:rsidRPr="00860071" w:rsidDel="00D872C3">
                <w:rPr>
                  <w:rFonts w:ascii="Times New Roman" w:hAnsi="Times New Roman"/>
                  <w:sz w:val="16"/>
                  <w:szCs w:val="16"/>
                </w:rPr>
                <w:delText>73</w:delText>
              </w:r>
            </w:del>
            <w:ins w:id="389" w:author="Yurii Litvinov" w:date="2023-01-23T16:33:00Z">
              <w:r w:rsidR="00D872C3">
                <w:rPr>
                  <w:rFonts w:ascii="Times New Roman" w:hAnsi="Times New Roman"/>
                  <w:sz w:val="16"/>
                  <w:szCs w:val="16"/>
                </w:rPr>
                <w:t>37</w:t>
              </w:r>
            </w:ins>
          </w:p>
        </w:tc>
        <w:tc>
          <w:tcPr>
            <w:tcW w:w="424" w:type="dxa"/>
            <w:vAlign w:val="center"/>
          </w:tcPr>
          <w:p w14:paraId="3E44B9B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D9664B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4" w:type="dxa"/>
            <w:vAlign w:val="center"/>
          </w:tcPr>
          <w:p w14:paraId="3DA2D79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FA3E03" w:rsidRPr="00860071" w14:paraId="6FF4DE89" w14:textId="77777777" w:rsidTr="00B72F92">
        <w:tc>
          <w:tcPr>
            <w:tcW w:w="710" w:type="dxa"/>
            <w:vMerge/>
            <w:vAlign w:val="center"/>
          </w:tcPr>
          <w:p w14:paraId="609D7BB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149EFEF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32A7C5A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957ABC1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[002228] Логическое программирование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 xml:space="preserve">Logic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  <w:vMerge/>
          </w:tcPr>
          <w:p w14:paraId="6364FB81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34116F6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1BEAF58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6" w:type="dxa"/>
            <w:vAlign w:val="center"/>
          </w:tcPr>
          <w:p w14:paraId="1FDAA16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6E9FF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2BFBC5B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DD929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4C934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BAD31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9414AD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48E1BF8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7D5D3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3F6D98D0" w14:textId="1DB7274C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390" w:author="Yurii Litvinov" w:date="2023-01-23T16:33:00Z">
              <w:r w:rsidRPr="00860071" w:rsidDel="00D872C3">
                <w:rPr>
                  <w:rFonts w:ascii="Times New Roman" w:hAnsi="Times New Roman"/>
                  <w:sz w:val="16"/>
                  <w:szCs w:val="16"/>
                </w:rPr>
                <w:delText>73</w:delText>
              </w:r>
            </w:del>
            <w:ins w:id="391" w:author="Yurii Litvinov" w:date="2023-01-23T16:33:00Z">
              <w:r w:rsidR="00D872C3">
                <w:rPr>
                  <w:rFonts w:ascii="Times New Roman" w:hAnsi="Times New Roman"/>
                  <w:sz w:val="16"/>
                  <w:szCs w:val="16"/>
                </w:rPr>
                <w:t>37</w:t>
              </w:r>
            </w:ins>
          </w:p>
        </w:tc>
        <w:tc>
          <w:tcPr>
            <w:tcW w:w="424" w:type="dxa"/>
            <w:vAlign w:val="center"/>
          </w:tcPr>
          <w:p w14:paraId="6A8C463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26F9AD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4" w:type="dxa"/>
            <w:vAlign w:val="center"/>
          </w:tcPr>
          <w:p w14:paraId="2E939CD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FA3E03" w:rsidRPr="00860071" w14:paraId="306C9552" w14:textId="77777777" w:rsidTr="00B72F92">
        <w:tc>
          <w:tcPr>
            <w:tcW w:w="710" w:type="dxa"/>
            <w:vMerge/>
            <w:vAlign w:val="center"/>
          </w:tcPr>
          <w:p w14:paraId="200A265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406D486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3B7F296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8641EAD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[040705] Методы хранения и индексирования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 xml:space="preserve">Data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Structures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Indexing</w:t>
            </w:r>
            <w:proofErr w:type="spellEnd"/>
          </w:p>
        </w:tc>
        <w:tc>
          <w:tcPr>
            <w:tcW w:w="1418" w:type="dxa"/>
            <w:vMerge/>
          </w:tcPr>
          <w:p w14:paraId="53F9868C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26AB8F7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1EAA88B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6" w:type="dxa"/>
            <w:vAlign w:val="center"/>
          </w:tcPr>
          <w:p w14:paraId="0F4BA3D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3D8E39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129F0C9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B1D6D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8AD5F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3FF81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1D788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22A4A0C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B93A8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7D062786" w14:textId="12165776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392" w:author="Yurii Litvinov" w:date="2023-01-23T16:33:00Z">
              <w:r w:rsidRPr="00860071" w:rsidDel="00D872C3">
                <w:rPr>
                  <w:rFonts w:ascii="Times New Roman" w:hAnsi="Times New Roman"/>
                  <w:sz w:val="16"/>
                  <w:szCs w:val="16"/>
                </w:rPr>
                <w:delText>73</w:delText>
              </w:r>
            </w:del>
            <w:ins w:id="393" w:author="Yurii Litvinov" w:date="2023-01-23T16:33:00Z">
              <w:r w:rsidR="00D872C3">
                <w:rPr>
                  <w:rFonts w:ascii="Times New Roman" w:hAnsi="Times New Roman"/>
                  <w:sz w:val="16"/>
                  <w:szCs w:val="16"/>
                </w:rPr>
                <w:t>37</w:t>
              </w:r>
            </w:ins>
          </w:p>
        </w:tc>
        <w:tc>
          <w:tcPr>
            <w:tcW w:w="424" w:type="dxa"/>
            <w:vAlign w:val="center"/>
          </w:tcPr>
          <w:p w14:paraId="7027368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B63431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4" w:type="dxa"/>
            <w:vAlign w:val="center"/>
          </w:tcPr>
          <w:p w14:paraId="1A119AC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FA3E03" w:rsidRPr="00860071" w14:paraId="7BCEAC2C" w14:textId="77777777" w:rsidTr="00B72F92">
        <w:tc>
          <w:tcPr>
            <w:tcW w:w="710" w:type="dxa"/>
            <w:vMerge/>
            <w:vAlign w:val="center"/>
          </w:tcPr>
          <w:p w14:paraId="50A9456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08D764D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4A456F3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4C77CC5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[066871] Практическое машинное обучение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Practical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Machine Learning</w:t>
            </w:r>
          </w:p>
        </w:tc>
        <w:tc>
          <w:tcPr>
            <w:tcW w:w="1418" w:type="dxa"/>
            <w:vMerge/>
          </w:tcPr>
          <w:p w14:paraId="540A86D4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32E3571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56920D8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6" w:type="dxa"/>
            <w:vAlign w:val="center"/>
          </w:tcPr>
          <w:p w14:paraId="3C1D3ED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00BFA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3CC56C0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CEBDE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594EC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309AF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B69C3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3E93248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ECF3F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7658D313" w14:textId="4CF9A015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394" w:author="Yurii Litvinov" w:date="2023-01-23T16:33:00Z">
              <w:r w:rsidRPr="00860071" w:rsidDel="00D872C3">
                <w:rPr>
                  <w:rFonts w:ascii="Times New Roman" w:hAnsi="Times New Roman"/>
                  <w:sz w:val="16"/>
                  <w:szCs w:val="16"/>
                </w:rPr>
                <w:delText>73</w:delText>
              </w:r>
            </w:del>
            <w:ins w:id="395" w:author="Yurii Litvinov" w:date="2023-01-23T16:33:00Z">
              <w:r w:rsidR="00D872C3">
                <w:rPr>
                  <w:rFonts w:ascii="Times New Roman" w:hAnsi="Times New Roman"/>
                  <w:sz w:val="16"/>
                  <w:szCs w:val="16"/>
                </w:rPr>
                <w:t>37</w:t>
              </w:r>
            </w:ins>
          </w:p>
        </w:tc>
        <w:tc>
          <w:tcPr>
            <w:tcW w:w="424" w:type="dxa"/>
            <w:vAlign w:val="center"/>
          </w:tcPr>
          <w:p w14:paraId="48A6798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59068F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4" w:type="dxa"/>
            <w:vAlign w:val="center"/>
          </w:tcPr>
          <w:p w14:paraId="00168A9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FA3E03" w:rsidRPr="00860071" w14:paraId="0BFDF0AD" w14:textId="77777777" w:rsidTr="00B72F92">
        <w:tc>
          <w:tcPr>
            <w:tcW w:w="710" w:type="dxa"/>
            <w:vMerge/>
            <w:vAlign w:val="center"/>
          </w:tcPr>
          <w:p w14:paraId="42B0097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7668476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1987986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1EE6F94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[002927] Системное программирование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 xml:space="preserve">System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  <w:vMerge/>
          </w:tcPr>
          <w:p w14:paraId="333B312C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00DA258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4BDD790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6" w:type="dxa"/>
            <w:vAlign w:val="center"/>
          </w:tcPr>
          <w:p w14:paraId="0A7950C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1D711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63881DB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E84B9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A8F1D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51B27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3893B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6F8893F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A0A66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5F1C57B7" w14:textId="6D99EE75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396" w:author="Yurii Litvinov" w:date="2023-01-23T16:33:00Z">
              <w:r w:rsidRPr="00860071" w:rsidDel="00D872C3">
                <w:rPr>
                  <w:rFonts w:ascii="Times New Roman" w:hAnsi="Times New Roman"/>
                  <w:sz w:val="16"/>
                  <w:szCs w:val="16"/>
                </w:rPr>
                <w:delText>73</w:delText>
              </w:r>
            </w:del>
            <w:ins w:id="397" w:author="Yurii Litvinov" w:date="2023-01-23T16:33:00Z">
              <w:r w:rsidR="00D872C3">
                <w:rPr>
                  <w:rFonts w:ascii="Times New Roman" w:hAnsi="Times New Roman"/>
                  <w:sz w:val="16"/>
                  <w:szCs w:val="16"/>
                </w:rPr>
                <w:t>37</w:t>
              </w:r>
            </w:ins>
          </w:p>
        </w:tc>
        <w:tc>
          <w:tcPr>
            <w:tcW w:w="424" w:type="dxa"/>
            <w:vAlign w:val="center"/>
          </w:tcPr>
          <w:p w14:paraId="5D5DFE5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9F2466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4" w:type="dxa"/>
            <w:vAlign w:val="center"/>
          </w:tcPr>
          <w:p w14:paraId="5E8413F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FA3E03" w:rsidRPr="00860071" w14:paraId="65167995" w14:textId="77777777" w:rsidTr="00B72F92">
        <w:tc>
          <w:tcPr>
            <w:tcW w:w="710" w:type="dxa"/>
            <w:vMerge/>
            <w:vAlign w:val="center"/>
          </w:tcPr>
          <w:p w14:paraId="2806D47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2910EAB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0909250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EDE6060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[002925]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и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практика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распараллеливания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в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OpenMP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Theory and Practice of Parallel Computing in OpenMP</w:t>
            </w:r>
          </w:p>
        </w:tc>
        <w:tc>
          <w:tcPr>
            <w:tcW w:w="1418" w:type="dxa"/>
            <w:vMerge/>
          </w:tcPr>
          <w:p w14:paraId="74240CC0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  <w:vAlign w:val="center"/>
          </w:tcPr>
          <w:p w14:paraId="260A25B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6E5518E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6" w:type="dxa"/>
            <w:vAlign w:val="center"/>
          </w:tcPr>
          <w:p w14:paraId="51A9E7D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30996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2979938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81E7CB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A4237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F09C8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B12E1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2C424D2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95888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31A2D2CC" w14:textId="02A5B3BF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398" w:author="Yurii Litvinov" w:date="2023-01-23T16:33:00Z">
              <w:r w:rsidRPr="00860071" w:rsidDel="00D872C3">
                <w:rPr>
                  <w:rFonts w:ascii="Times New Roman" w:hAnsi="Times New Roman"/>
                  <w:sz w:val="16"/>
                  <w:szCs w:val="16"/>
                </w:rPr>
                <w:delText>73</w:delText>
              </w:r>
            </w:del>
            <w:ins w:id="399" w:author="Yurii Litvinov" w:date="2023-01-23T16:33:00Z">
              <w:r w:rsidR="00D872C3">
                <w:rPr>
                  <w:rFonts w:ascii="Times New Roman" w:hAnsi="Times New Roman"/>
                  <w:sz w:val="16"/>
                  <w:szCs w:val="16"/>
                </w:rPr>
                <w:t>37</w:t>
              </w:r>
            </w:ins>
          </w:p>
        </w:tc>
        <w:tc>
          <w:tcPr>
            <w:tcW w:w="424" w:type="dxa"/>
            <w:vAlign w:val="center"/>
          </w:tcPr>
          <w:p w14:paraId="4E7DA15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4A3808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4" w:type="dxa"/>
            <w:vAlign w:val="center"/>
          </w:tcPr>
          <w:p w14:paraId="4F860FB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FA3E03" w:rsidRPr="00860071" w14:paraId="7B15C3FB" w14:textId="77777777" w:rsidTr="00B72F92">
        <w:tc>
          <w:tcPr>
            <w:tcW w:w="710" w:type="dxa"/>
            <w:vMerge/>
            <w:vAlign w:val="center"/>
          </w:tcPr>
          <w:p w14:paraId="2A43449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71ABFBB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6DE3D27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80F55A2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[002233] Теория распараллеливания над общей памятью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>Theory of Parallel Computing for Shared Memory Systems</w:t>
            </w:r>
          </w:p>
        </w:tc>
        <w:tc>
          <w:tcPr>
            <w:tcW w:w="1418" w:type="dxa"/>
            <w:vMerge/>
          </w:tcPr>
          <w:p w14:paraId="5F551FA9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  <w:vAlign w:val="center"/>
          </w:tcPr>
          <w:p w14:paraId="5FAC813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77E7021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6" w:type="dxa"/>
            <w:vAlign w:val="center"/>
          </w:tcPr>
          <w:p w14:paraId="7448DD2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A596AC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43630C8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E4202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B38B0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EA8C1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0C95A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37D554C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22F40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6DF75EF7" w14:textId="40F66B4C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400" w:author="Yurii Litvinov" w:date="2023-01-23T16:33:00Z">
              <w:r w:rsidRPr="00860071" w:rsidDel="00D872C3">
                <w:rPr>
                  <w:rFonts w:ascii="Times New Roman" w:hAnsi="Times New Roman"/>
                  <w:sz w:val="16"/>
                  <w:szCs w:val="16"/>
                </w:rPr>
                <w:delText>73</w:delText>
              </w:r>
            </w:del>
            <w:ins w:id="401" w:author="Yurii Litvinov" w:date="2023-01-23T16:33:00Z">
              <w:r w:rsidR="00D872C3">
                <w:rPr>
                  <w:rFonts w:ascii="Times New Roman" w:hAnsi="Times New Roman"/>
                  <w:sz w:val="16"/>
                  <w:szCs w:val="16"/>
                </w:rPr>
                <w:t>37</w:t>
              </w:r>
            </w:ins>
          </w:p>
        </w:tc>
        <w:tc>
          <w:tcPr>
            <w:tcW w:w="424" w:type="dxa"/>
            <w:vAlign w:val="center"/>
          </w:tcPr>
          <w:p w14:paraId="4603280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224AAE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4" w:type="dxa"/>
            <w:vAlign w:val="center"/>
          </w:tcPr>
          <w:p w14:paraId="53BC550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FA3E03" w:rsidRPr="00860071" w14:paraId="2DBB4148" w14:textId="77777777" w:rsidTr="00B72F92">
        <w:tc>
          <w:tcPr>
            <w:tcW w:w="710" w:type="dxa"/>
            <w:vMerge/>
            <w:vAlign w:val="center"/>
          </w:tcPr>
          <w:p w14:paraId="0D0C630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2F3EE9B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1B98EED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50F9462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[038172]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Технология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преобразования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последовательных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программ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в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параллельные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Technology for Transformation of Sequential Programs to Parallel Programs</w:t>
            </w:r>
          </w:p>
        </w:tc>
        <w:tc>
          <w:tcPr>
            <w:tcW w:w="1418" w:type="dxa"/>
            <w:vMerge/>
          </w:tcPr>
          <w:p w14:paraId="51BC4B1E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  <w:vAlign w:val="center"/>
          </w:tcPr>
          <w:p w14:paraId="3F9A9DB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29A1F4F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6" w:type="dxa"/>
            <w:vAlign w:val="center"/>
          </w:tcPr>
          <w:p w14:paraId="4540508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5DEA8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60FA888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54237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E2760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D7FCC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087A1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234189F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57BED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5541620C" w14:textId="45158C60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402" w:author="Yurii Litvinov" w:date="2023-01-23T16:33:00Z">
              <w:r w:rsidRPr="00860071" w:rsidDel="00D872C3">
                <w:rPr>
                  <w:rFonts w:ascii="Times New Roman" w:hAnsi="Times New Roman"/>
                  <w:sz w:val="16"/>
                  <w:szCs w:val="16"/>
                </w:rPr>
                <w:delText>73</w:delText>
              </w:r>
            </w:del>
            <w:ins w:id="403" w:author="Yurii Litvinov" w:date="2023-01-23T16:33:00Z">
              <w:r w:rsidR="00D872C3">
                <w:rPr>
                  <w:rFonts w:ascii="Times New Roman" w:hAnsi="Times New Roman"/>
                  <w:sz w:val="16"/>
                  <w:szCs w:val="16"/>
                </w:rPr>
                <w:t>37</w:t>
              </w:r>
            </w:ins>
          </w:p>
        </w:tc>
        <w:tc>
          <w:tcPr>
            <w:tcW w:w="424" w:type="dxa"/>
            <w:vAlign w:val="center"/>
          </w:tcPr>
          <w:p w14:paraId="485B50A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23319B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594" w:type="dxa"/>
            <w:vAlign w:val="center"/>
          </w:tcPr>
          <w:p w14:paraId="2D6F9BD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FA3E03" w:rsidRPr="00860071" w14:paraId="75AC0490" w14:textId="77777777" w:rsidTr="00B72F92">
        <w:tc>
          <w:tcPr>
            <w:tcW w:w="710" w:type="dxa"/>
            <w:vMerge w:val="restart"/>
            <w:vAlign w:val="center"/>
          </w:tcPr>
          <w:p w14:paraId="03C4326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Merge w:val="restart"/>
            <w:vAlign w:val="center"/>
          </w:tcPr>
          <w:p w14:paraId="18CDC18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3" w:type="dxa"/>
            <w:vMerge w:val="restart"/>
            <w:vAlign w:val="center"/>
          </w:tcPr>
          <w:p w14:paraId="28862F6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14:paraId="3ED5A10B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[056347] Data Science: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комплексы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программ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Data Science: Software Systems</w:t>
            </w:r>
          </w:p>
        </w:tc>
        <w:tc>
          <w:tcPr>
            <w:tcW w:w="1418" w:type="dxa"/>
            <w:vMerge w:val="restart"/>
          </w:tcPr>
          <w:p w14:paraId="248FEAEE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6" w:type="dxa"/>
            <w:vAlign w:val="center"/>
          </w:tcPr>
          <w:p w14:paraId="40346E5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4" w:type="dxa"/>
            <w:vAlign w:val="center"/>
          </w:tcPr>
          <w:p w14:paraId="3679330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A77B5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E32C23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4" w:type="dxa"/>
            <w:vAlign w:val="center"/>
          </w:tcPr>
          <w:p w14:paraId="0C51B87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1F343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23845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98CD5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09F38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08D1083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35155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4D7FE7D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4" w:type="dxa"/>
            <w:vAlign w:val="center"/>
          </w:tcPr>
          <w:p w14:paraId="3EEE296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1B634E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4" w:type="dxa"/>
            <w:vAlign w:val="center"/>
          </w:tcPr>
          <w:p w14:paraId="56181A0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FA3E03" w:rsidRPr="00860071" w14:paraId="54B160D2" w14:textId="77777777" w:rsidTr="00B72F92">
        <w:tc>
          <w:tcPr>
            <w:tcW w:w="710" w:type="dxa"/>
            <w:vMerge/>
            <w:vAlign w:val="center"/>
          </w:tcPr>
          <w:p w14:paraId="6338101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78CDD48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0B60777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ED42AD0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[056375] Data Science: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обработки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и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анализа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данных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Data Science: Fundamentals of Data Processing and Analysis</w:t>
            </w:r>
          </w:p>
        </w:tc>
        <w:tc>
          <w:tcPr>
            <w:tcW w:w="1418" w:type="dxa"/>
            <w:vMerge/>
          </w:tcPr>
          <w:p w14:paraId="7C7B1678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  <w:vAlign w:val="center"/>
          </w:tcPr>
          <w:p w14:paraId="191A008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4" w:type="dxa"/>
            <w:vAlign w:val="center"/>
          </w:tcPr>
          <w:p w14:paraId="15938D3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9D641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91518B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4" w:type="dxa"/>
            <w:vAlign w:val="center"/>
          </w:tcPr>
          <w:p w14:paraId="296259A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1663D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FFFDF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BF2A5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9C9747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108535E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707A8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3319C16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4" w:type="dxa"/>
            <w:vAlign w:val="center"/>
          </w:tcPr>
          <w:p w14:paraId="7E1D218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9CDA3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4" w:type="dxa"/>
            <w:vAlign w:val="center"/>
          </w:tcPr>
          <w:p w14:paraId="226D430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FA3E03" w:rsidRPr="00860071" w14:paraId="22162B80" w14:textId="77777777" w:rsidTr="00B72F92">
        <w:tc>
          <w:tcPr>
            <w:tcW w:w="710" w:type="dxa"/>
            <w:vMerge/>
            <w:vAlign w:val="center"/>
          </w:tcPr>
          <w:p w14:paraId="33DC4D1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2586BF1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3D5E2E6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127C73D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[002220] Администрирование информационных систем (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1418" w:type="dxa"/>
            <w:vMerge/>
          </w:tcPr>
          <w:p w14:paraId="4E135F7A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5842AFD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4" w:type="dxa"/>
            <w:vAlign w:val="center"/>
          </w:tcPr>
          <w:p w14:paraId="1161F51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603A56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4EE4A6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4" w:type="dxa"/>
            <w:vAlign w:val="center"/>
          </w:tcPr>
          <w:p w14:paraId="44A8F20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59377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B1393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ED48F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156FA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4169CC9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DA6BB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6062069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4" w:type="dxa"/>
            <w:vAlign w:val="center"/>
          </w:tcPr>
          <w:p w14:paraId="2BA2DB6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1C768B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4" w:type="dxa"/>
            <w:vAlign w:val="center"/>
          </w:tcPr>
          <w:p w14:paraId="7A080E3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FA3E03" w:rsidRPr="00860071" w14:paraId="7B86F222" w14:textId="77777777" w:rsidTr="00B72F92">
        <w:tc>
          <w:tcPr>
            <w:tcW w:w="710" w:type="dxa"/>
            <w:vMerge/>
            <w:vAlign w:val="center"/>
          </w:tcPr>
          <w:p w14:paraId="478F86F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6839BE2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0A407A6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6A520B4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[002744] Компьютерные сети и хранилища данных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 xml:space="preserve">Computer Networks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Databases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Storage</w:t>
            </w:r>
          </w:p>
        </w:tc>
        <w:tc>
          <w:tcPr>
            <w:tcW w:w="1418" w:type="dxa"/>
            <w:vMerge/>
          </w:tcPr>
          <w:p w14:paraId="67E47E51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43CEDCF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4" w:type="dxa"/>
            <w:vAlign w:val="center"/>
          </w:tcPr>
          <w:p w14:paraId="71FFCD0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68F1C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E0FA17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4" w:type="dxa"/>
            <w:vAlign w:val="center"/>
          </w:tcPr>
          <w:p w14:paraId="78B2A4D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6B2FB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1338E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7AEEA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2161D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51B4512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99EDE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6549961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4" w:type="dxa"/>
            <w:vAlign w:val="center"/>
          </w:tcPr>
          <w:p w14:paraId="5310710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8CE31D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4" w:type="dxa"/>
            <w:vAlign w:val="center"/>
          </w:tcPr>
          <w:p w14:paraId="595A62A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FA3E03" w:rsidRPr="00860071" w14:paraId="248138A3" w14:textId="77777777" w:rsidTr="00B72F92">
        <w:tc>
          <w:tcPr>
            <w:tcW w:w="710" w:type="dxa"/>
            <w:vMerge/>
            <w:vAlign w:val="center"/>
          </w:tcPr>
          <w:p w14:paraId="03040A4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4D0AE61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3629BED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A8B680A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[025194]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Поиск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и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анализ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информации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Information Retrieval and Analysis</w:t>
            </w:r>
          </w:p>
        </w:tc>
        <w:tc>
          <w:tcPr>
            <w:tcW w:w="1418" w:type="dxa"/>
            <w:vMerge/>
          </w:tcPr>
          <w:p w14:paraId="51234656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  <w:vAlign w:val="center"/>
          </w:tcPr>
          <w:p w14:paraId="514E311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4" w:type="dxa"/>
            <w:vAlign w:val="center"/>
          </w:tcPr>
          <w:p w14:paraId="3FBD8BF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AEF89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4848B3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6BDE3B5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7982BF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DB59C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10FAB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6F383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5CCD5C5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5D702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14A549C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4" w:type="dxa"/>
            <w:vAlign w:val="center"/>
          </w:tcPr>
          <w:p w14:paraId="240B886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97C5A4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4" w:type="dxa"/>
            <w:vAlign w:val="center"/>
          </w:tcPr>
          <w:p w14:paraId="629FB8C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5DC259E1" w14:textId="77777777" w:rsidTr="00B72F92">
        <w:tc>
          <w:tcPr>
            <w:tcW w:w="710" w:type="dxa"/>
            <w:vMerge/>
            <w:vAlign w:val="center"/>
          </w:tcPr>
          <w:p w14:paraId="0C66867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5441D82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7D0F18B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734845E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[066021]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Реализация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параллелизма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в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суперкомпьютерах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 xml:space="preserve">Implementation of parallelism in a 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>supercomputers</w:t>
            </w:r>
            <w:proofErr w:type="gramEnd"/>
          </w:p>
        </w:tc>
        <w:tc>
          <w:tcPr>
            <w:tcW w:w="1418" w:type="dxa"/>
            <w:vMerge/>
          </w:tcPr>
          <w:p w14:paraId="44C6DA19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  <w:vAlign w:val="center"/>
          </w:tcPr>
          <w:p w14:paraId="1BA9C3A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4" w:type="dxa"/>
            <w:vAlign w:val="center"/>
          </w:tcPr>
          <w:p w14:paraId="5AC3BDF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5AFCC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7A02E8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4" w:type="dxa"/>
            <w:vAlign w:val="center"/>
          </w:tcPr>
          <w:p w14:paraId="7726529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3AC79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06CA6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8F011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29DA5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62AA5FF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31A76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34F01E9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4" w:type="dxa"/>
            <w:vAlign w:val="center"/>
          </w:tcPr>
          <w:p w14:paraId="7AD2709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635C2E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4" w:type="dxa"/>
            <w:vAlign w:val="center"/>
          </w:tcPr>
          <w:p w14:paraId="0783939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FA3E03" w:rsidRPr="00860071" w14:paraId="5000C0DD" w14:textId="77777777" w:rsidTr="00B72F92">
        <w:tc>
          <w:tcPr>
            <w:tcW w:w="710" w:type="dxa"/>
            <w:vMerge/>
            <w:vAlign w:val="center"/>
          </w:tcPr>
          <w:p w14:paraId="03FEEBE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65ACA44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2B26395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4719AE2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[038176]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Технология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разработки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параллельных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программ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Technology of Designing and Building for Parallel Programs</w:t>
            </w:r>
          </w:p>
        </w:tc>
        <w:tc>
          <w:tcPr>
            <w:tcW w:w="1418" w:type="dxa"/>
            <w:vMerge/>
          </w:tcPr>
          <w:p w14:paraId="454FD4BA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  <w:vAlign w:val="center"/>
          </w:tcPr>
          <w:p w14:paraId="22A0AA8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4" w:type="dxa"/>
            <w:vAlign w:val="center"/>
          </w:tcPr>
          <w:p w14:paraId="08BAD76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E68CD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1B7038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4" w:type="dxa"/>
            <w:vAlign w:val="center"/>
          </w:tcPr>
          <w:p w14:paraId="45102F7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F8A5C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FD28E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15E1D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8574A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40D9276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CA44A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1BB7D1F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4" w:type="dxa"/>
            <w:vAlign w:val="center"/>
          </w:tcPr>
          <w:p w14:paraId="75FFE0A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45954C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4" w:type="dxa"/>
            <w:vAlign w:val="center"/>
          </w:tcPr>
          <w:p w14:paraId="221663D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FA3E03" w:rsidRPr="00860071" w14:paraId="01EB095F" w14:textId="77777777" w:rsidTr="00B72F92">
        <w:tc>
          <w:tcPr>
            <w:tcW w:w="710" w:type="dxa"/>
            <w:vMerge/>
            <w:vAlign w:val="center"/>
          </w:tcPr>
          <w:p w14:paraId="47F3B9F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6C33521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07E0154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A9CA972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[002221] Эволюция систем программирования (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5 сем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 xml:space="preserve">Evolution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Systems</w:t>
            </w:r>
          </w:p>
        </w:tc>
        <w:tc>
          <w:tcPr>
            <w:tcW w:w="1418" w:type="dxa"/>
            <w:vMerge/>
          </w:tcPr>
          <w:p w14:paraId="271D48CA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297E471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4" w:type="dxa"/>
            <w:vAlign w:val="center"/>
          </w:tcPr>
          <w:p w14:paraId="6C7967A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89B9D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6AB876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4" w:type="dxa"/>
            <w:vAlign w:val="center"/>
          </w:tcPr>
          <w:p w14:paraId="1D75945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C9A4D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C61CB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48199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0B1E9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49A11AB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8A972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13D48CC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4" w:type="dxa"/>
            <w:vAlign w:val="center"/>
          </w:tcPr>
          <w:p w14:paraId="5C2891B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B6A1B6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4" w:type="dxa"/>
            <w:vAlign w:val="center"/>
          </w:tcPr>
          <w:p w14:paraId="50A9172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FA3E03" w:rsidRPr="00860071" w14:paraId="2E73A3AE" w14:textId="77777777" w:rsidTr="00B72F92">
        <w:tc>
          <w:tcPr>
            <w:tcW w:w="710" w:type="dxa"/>
            <w:vMerge w:val="restart"/>
            <w:vAlign w:val="center"/>
          </w:tcPr>
          <w:p w14:paraId="30D323D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Merge w:val="restart"/>
            <w:vAlign w:val="center"/>
          </w:tcPr>
          <w:p w14:paraId="2F125D3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3" w:type="dxa"/>
            <w:vMerge w:val="restart"/>
            <w:vAlign w:val="center"/>
          </w:tcPr>
          <w:p w14:paraId="6E8E4E8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ОПК-1, ОПК-3, ОПК-4, ПКА-1, ПКП-1, ПКП-2, ПКП-4, ПКП-5, ПКП-6, ПКП-8, УКБ-3</w:t>
            </w:r>
          </w:p>
        </w:tc>
        <w:tc>
          <w:tcPr>
            <w:tcW w:w="4252" w:type="dxa"/>
          </w:tcPr>
          <w:p w14:paraId="6468A667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[066019] Java-технологии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>Java Technologies</w:t>
            </w:r>
          </w:p>
        </w:tc>
        <w:tc>
          <w:tcPr>
            <w:tcW w:w="1418" w:type="dxa"/>
            <w:vMerge w:val="restart"/>
          </w:tcPr>
          <w:p w14:paraId="1DC4B156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6" w:type="dxa"/>
            <w:vAlign w:val="center"/>
          </w:tcPr>
          <w:p w14:paraId="1DD3E3A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4" w:type="dxa"/>
            <w:vAlign w:val="center"/>
          </w:tcPr>
          <w:p w14:paraId="64D0FBA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52C67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2941DF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474F688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6AA37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0D051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87F69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30B555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74D5F90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C0004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13D853A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4" w:type="dxa"/>
            <w:vAlign w:val="center"/>
          </w:tcPr>
          <w:p w14:paraId="6D0D102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93222C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4" w:type="dxa"/>
            <w:vAlign w:val="center"/>
          </w:tcPr>
          <w:p w14:paraId="036E02F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0DFCD573" w14:textId="77777777" w:rsidTr="00B72F92">
        <w:tc>
          <w:tcPr>
            <w:tcW w:w="710" w:type="dxa"/>
            <w:vMerge/>
            <w:vAlign w:val="center"/>
          </w:tcPr>
          <w:p w14:paraId="255B12A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31E7F66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2AE47D7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AAD68D1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[038165] Алгоритмические языки параллельного программирования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Algorithm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Languages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Parallel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  <w:vMerge/>
          </w:tcPr>
          <w:p w14:paraId="099ACAB5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125F3EC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4" w:type="dxa"/>
            <w:vAlign w:val="center"/>
          </w:tcPr>
          <w:p w14:paraId="6AF6F9A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D56F5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A1C278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052458B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6CC1B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517EA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73897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6E06D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5109CAD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B848D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5BCE4D2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4" w:type="dxa"/>
            <w:vAlign w:val="center"/>
          </w:tcPr>
          <w:p w14:paraId="1473635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9B67F4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4" w:type="dxa"/>
            <w:vAlign w:val="center"/>
          </w:tcPr>
          <w:p w14:paraId="593CD67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7C60A81B" w14:textId="77777777" w:rsidTr="00B72F92">
        <w:tc>
          <w:tcPr>
            <w:tcW w:w="710" w:type="dxa"/>
            <w:vMerge/>
            <w:vAlign w:val="center"/>
          </w:tcPr>
          <w:p w14:paraId="3795491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7520ABB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0167D76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7BF817C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[002905] Архитектура процессора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>Processor Architecture</w:t>
            </w:r>
          </w:p>
        </w:tc>
        <w:tc>
          <w:tcPr>
            <w:tcW w:w="1418" w:type="dxa"/>
            <w:vMerge/>
          </w:tcPr>
          <w:p w14:paraId="58D71736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4EA25B8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4" w:type="dxa"/>
            <w:vAlign w:val="center"/>
          </w:tcPr>
          <w:p w14:paraId="459F2C2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6DBEA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B3777B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59F77A2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16BEA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9CF04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B98A1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F348B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243A069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1B0AA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6575371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4" w:type="dxa"/>
            <w:vAlign w:val="center"/>
          </w:tcPr>
          <w:p w14:paraId="5CCF0F3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E87DB7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4" w:type="dxa"/>
            <w:vAlign w:val="center"/>
          </w:tcPr>
          <w:p w14:paraId="0CFA60C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1AD8BBEC" w14:textId="77777777" w:rsidTr="00B72F92">
        <w:tc>
          <w:tcPr>
            <w:tcW w:w="710" w:type="dxa"/>
            <w:vMerge/>
            <w:vAlign w:val="center"/>
          </w:tcPr>
          <w:p w14:paraId="231E1BE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55205B2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5556E8B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22BDCF4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[049386] Введение в компьютерную математику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Introduction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to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Computer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Mathematics</w:t>
            </w:r>
            <w:proofErr w:type="spellEnd"/>
          </w:p>
        </w:tc>
        <w:tc>
          <w:tcPr>
            <w:tcW w:w="1418" w:type="dxa"/>
            <w:vMerge/>
          </w:tcPr>
          <w:p w14:paraId="67C82FE4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05E220F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4" w:type="dxa"/>
            <w:vAlign w:val="center"/>
          </w:tcPr>
          <w:p w14:paraId="4F1753C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F523E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36E1F8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62BBEE4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B2212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AE571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50E91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0B3DC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464D98A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E6936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0DB130C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4" w:type="dxa"/>
            <w:vAlign w:val="center"/>
          </w:tcPr>
          <w:p w14:paraId="61AA21A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6D912A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4" w:type="dxa"/>
            <w:vAlign w:val="center"/>
          </w:tcPr>
          <w:p w14:paraId="60AE53F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507F1C35" w14:textId="77777777" w:rsidTr="00B72F92">
        <w:tc>
          <w:tcPr>
            <w:tcW w:w="710" w:type="dxa"/>
            <w:vMerge/>
            <w:vAlign w:val="center"/>
          </w:tcPr>
          <w:p w14:paraId="07AE0A4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3ACC17F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42C0029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B3167D3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[066020]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в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теорию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доказательств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the proof theory</w:t>
            </w:r>
          </w:p>
        </w:tc>
        <w:tc>
          <w:tcPr>
            <w:tcW w:w="1418" w:type="dxa"/>
            <w:vMerge/>
          </w:tcPr>
          <w:p w14:paraId="1168F03B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  <w:vAlign w:val="center"/>
          </w:tcPr>
          <w:p w14:paraId="01D4D47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4" w:type="dxa"/>
            <w:vAlign w:val="center"/>
          </w:tcPr>
          <w:p w14:paraId="5CE7823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87B5F8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00CD64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3785FF0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A96365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AE9BC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9B707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368E8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5E05955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3F50C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730B774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4" w:type="dxa"/>
            <w:vAlign w:val="center"/>
          </w:tcPr>
          <w:p w14:paraId="19ECB2F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89AA07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4" w:type="dxa"/>
            <w:vAlign w:val="center"/>
          </w:tcPr>
          <w:p w14:paraId="4F0A12C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4457E452" w14:textId="77777777" w:rsidTr="00B72F92">
        <w:tc>
          <w:tcPr>
            <w:tcW w:w="710" w:type="dxa"/>
            <w:vMerge/>
            <w:vAlign w:val="center"/>
          </w:tcPr>
          <w:p w14:paraId="3769F4C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76E0096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0BD5741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6D418F0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[002226]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в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теорию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параллельных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вычислений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Theory of Parallel Computations</w:t>
            </w:r>
          </w:p>
        </w:tc>
        <w:tc>
          <w:tcPr>
            <w:tcW w:w="1418" w:type="dxa"/>
            <w:vMerge/>
          </w:tcPr>
          <w:p w14:paraId="61CD5C98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  <w:vAlign w:val="center"/>
          </w:tcPr>
          <w:p w14:paraId="1E660FE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4" w:type="dxa"/>
            <w:vAlign w:val="center"/>
          </w:tcPr>
          <w:p w14:paraId="4C7D053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3D987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D101C9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0E25F91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D2BE1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D2D85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C32C1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806DE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33057CF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97796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7219394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4" w:type="dxa"/>
            <w:vAlign w:val="center"/>
          </w:tcPr>
          <w:p w14:paraId="4CB8844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DB6BBD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4" w:type="dxa"/>
            <w:vAlign w:val="center"/>
          </w:tcPr>
          <w:p w14:paraId="46519F4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777F9B35" w14:textId="77777777" w:rsidTr="00B72F92">
        <w:tc>
          <w:tcPr>
            <w:tcW w:w="710" w:type="dxa"/>
            <w:vMerge/>
            <w:vAlign w:val="center"/>
          </w:tcPr>
          <w:p w14:paraId="7ADEF7D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56D74CC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1CA9150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D98AA3A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[049387]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Задачи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и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динамических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систем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Problem and Methods of Dynamical Systems</w:t>
            </w:r>
          </w:p>
        </w:tc>
        <w:tc>
          <w:tcPr>
            <w:tcW w:w="1418" w:type="dxa"/>
            <w:vMerge/>
          </w:tcPr>
          <w:p w14:paraId="04C73024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  <w:vAlign w:val="center"/>
          </w:tcPr>
          <w:p w14:paraId="688E89F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4" w:type="dxa"/>
            <w:vAlign w:val="center"/>
          </w:tcPr>
          <w:p w14:paraId="3F501EC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BA764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F58CA3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7C52E8B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B67F9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486B1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41188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572F0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3BB4625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2E211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0EB835A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4" w:type="dxa"/>
            <w:vAlign w:val="center"/>
          </w:tcPr>
          <w:p w14:paraId="4BEE969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B13F9A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4" w:type="dxa"/>
            <w:vAlign w:val="center"/>
          </w:tcPr>
          <w:p w14:paraId="685DF4A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35ED3640" w14:textId="77777777" w:rsidTr="00B72F92">
        <w:tc>
          <w:tcPr>
            <w:tcW w:w="710" w:type="dxa"/>
            <w:vMerge/>
            <w:vAlign w:val="center"/>
          </w:tcPr>
          <w:p w14:paraId="757239B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3A1CE5E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01AC2F8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5A7FD66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[002225]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Модели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и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хранения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и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поиска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информации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Models and Techniques of Information Storage and Retrieval</w:t>
            </w:r>
          </w:p>
        </w:tc>
        <w:tc>
          <w:tcPr>
            <w:tcW w:w="1418" w:type="dxa"/>
            <w:vMerge/>
          </w:tcPr>
          <w:p w14:paraId="58B1041A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  <w:vAlign w:val="center"/>
          </w:tcPr>
          <w:p w14:paraId="19F7465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4" w:type="dxa"/>
            <w:vAlign w:val="center"/>
          </w:tcPr>
          <w:p w14:paraId="3E51685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1CC66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EF4D78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41FD3C0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AF46DE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28E17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5EE5C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A0EE4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28E14F5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ACA6A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088192F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4" w:type="dxa"/>
            <w:vAlign w:val="center"/>
          </w:tcPr>
          <w:p w14:paraId="6DF0FF4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17E1AF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4" w:type="dxa"/>
            <w:vAlign w:val="center"/>
          </w:tcPr>
          <w:p w14:paraId="6DDC426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20A5B8F6" w14:textId="77777777" w:rsidTr="00B72F92">
        <w:tc>
          <w:tcPr>
            <w:tcW w:w="710" w:type="dxa"/>
            <w:vMerge/>
            <w:vAlign w:val="center"/>
          </w:tcPr>
          <w:p w14:paraId="6847096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084040D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2404F13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CA7AFA3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 xml:space="preserve">[002288]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Мультиагентные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системы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>Multi-Agent Systems</w:t>
            </w:r>
          </w:p>
        </w:tc>
        <w:tc>
          <w:tcPr>
            <w:tcW w:w="1418" w:type="dxa"/>
            <w:vMerge/>
          </w:tcPr>
          <w:p w14:paraId="7809F16E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307FF47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4" w:type="dxa"/>
            <w:vAlign w:val="center"/>
          </w:tcPr>
          <w:p w14:paraId="37D305B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8E76E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5742B5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44AFCE5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78BFE1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9F25A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73353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CDE49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6FC630C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49C1D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259E520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4" w:type="dxa"/>
            <w:vAlign w:val="center"/>
          </w:tcPr>
          <w:p w14:paraId="45BD0F1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0F7A7B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4" w:type="dxa"/>
            <w:vAlign w:val="center"/>
          </w:tcPr>
          <w:p w14:paraId="37E9D53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5F9B6A81" w14:textId="77777777" w:rsidTr="00B72F92">
        <w:tc>
          <w:tcPr>
            <w:tcW w:w="710" w:type="dxa"/>
            <w:vMerge/>
            <w:vAlign w:val="center"/>
          </w:tcPr>
          <w:p w14:paraId="10B57EB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1DCB526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1C241E8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0B48307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[002913]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компьютерной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графики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и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обработки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изображений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Fundamentals of Computer Graphics and Image Processing</w:t>
            </w:r>
          </w:p>
        </w:tc>
        <w:tc>
          <w:tcPr>
            <w:tcW w:w="1418" w:type="dxa"/>
            <w:vMerge/>
          </w:tcPr>
          <w:p w14:paraId="181376CB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  <w:vAlign w:val="center"/>
          </w:tcPr>
          <w:p w14:paraId="3DC0F5A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4" w:type="dxa"/>
            <w:vAlign w:val="center"/>
          </w:tcPr>
          <w:p w14:paraId="2E9CF27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0DACA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5A6113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2EF000F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61D93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D7433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3A50D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3C73C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4332055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048EA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56E0D27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4" w:type="dxa"/>
            <w:vAlign w:val="center"/>
          </w:tcPr>
          <w:p w14:paraId="09F7E62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644E00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4" w:type="dxa"/>
            <w:vAlign w:val="center"/>
          </w:tcPr>
          <w:p w14:paraId="1B53241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4558777E" w14:textId="77777777" w:rsidTr="00B72F92">
        <w:tc>
          <w:tcPr>
            <w:tcW w:w="710" w:type="dxa"/>
            <w:vMerge/>
            <w:vAlign w:val="center"/>
          </w:tcPr>
          <w:p w14:paraId="6851B7E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2208AEA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4220E3B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2CC6296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[002227]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Распараллеливание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в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OpenMP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и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интервальные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вычисления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Paralleling in OpenMP and Interval Computations</w:t>
            </w:r>
          </w:p>
        </w:tc>
        <w:tc>
          <w:tcPr>
            <w:tcW w:w="1418" w:type="dxa"/>
            <w:vMerge/>
          </w:tcPr>
          <w:p w14:paraId="75EEC112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  <w:vAlign w:val="center"/>
          </w:tcPr>
          <w:p w14:paraId="6371D2A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4" w:type="dxa"/>
            <w:vAlign w:val="center"/>
          </w:tcPr>
          <w:p w14:paraId="20ABAFB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8168F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0A4588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3BE5A8B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86FEC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E8EC5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C07E2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B3A9C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3D861A6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AECD3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39035F8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4" w:type="dxa"/>
            <w:vAlign w:val="center"/>
          </w:tcPr>
          <w:p w14:paraId="51742F0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13E1FB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4" w:type="dxa"/>
            <w:vAlign w:val="center"/>
          </w:tcPr>
          <w:p w14:paraId="7752FA4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2CAE0508" w14:textId="77777777" w:rsidTr="00B72F92">
        <w:tc>
          <w:tcPr>
            <w:tcW w:w="710" w:type="dxa"/>
            <w:vMerge/>
            <w:vAlign w:val="center"/>
          </w:tcPr>
          <w:p w14:paraId="6DED06C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392A9AC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32806FA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4492036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[002889]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Хранение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и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управление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данными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Information Storage and Management</w:t>
            </w:r>
          </w:p>
        </w:tc>
        <w:tc>
          <w:tcPr>
            <w:tcW w:w="1418" w:type="dxa"/>
            <w:vMerge/>
          </w:tcPr>
          <w:p w14:paraId="04655B5D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  <w:vAlign w:val="center"/>
          </w:tcPr>
          <w:p w14:paraId="3F6EA48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4" w:type="dxa"/>
            <w:vAlign w:val="center"/>
          </w:tcPr>
          <w:p w14:paraId="12AB7DA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01487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446B9C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6852D7D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305D2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72848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52DCF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F4238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0504FC6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53613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38C47EF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424" w:type="dxa"/>
            <w:vAlign w:val="center"/>
          </w:tcPr>
          <w:p w14:paraId="6547FF0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610ABC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4" w:type="dxa"/>
            <w:vAlign w:val="center"/>
          </w:tcPr>
          <w:p w14:paraId="189BD10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4BC6B7EF" w14:textId="77777777" w:rsidTr="00B72F92">
        <w:tc>
          <w:tcPr>
            <w:tcW w:w="14786" w:type="dxa"/>
            <w:gridSpan w:val="20"/>
            <w:vAlign w:val="center"/>
          </w:tcPr>
          <w:p w14:paraId="2B03CC7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С06. Семестр 6</w:t>
            </w:r>
          </w:p>
        </w:tc>
      </w:tr>
      <w:tr w:rsidR="00FA3E03" w:rsidRPr="00860071" w14:paraId="710E697D" w14:textId="77777777" w:rsidTr="00B72F92">
        <w:tc>
          <w:tcPr>
            <w:tcW w:w="14786" w:type="dxa"/>
            <w:gridSpan w:val="20"/>
            <w:vAlign w:val="center"/>
          </w:tcPr>
          <w:p w14:paraId="218B1E1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FA3E03" w:rsidRPr="00860071" w14:paraId="018CD04E" w14:textId="77777777" w:rsidTr="00B72F92">
        <w:tc>
          <w:tcPr>
            <w:tcW w:w="710" w:type="dxa"/>
            <w:vAlign w:val="center"/>
          </w:tcPr>
          <w:p w14:paraId="50F1DA6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Блок.2..</w:t>
            </w:r>
            <w:proofErr w:type="gramEnd"/>
            <w:r w:rsidRPr="00860071">
              <w:rPr>
                <w:rFonts w:ascii="Times New Roman" w:hAnsi="Times New Roman"/>
                <w:sz w:val="16"/>
                <w:szCs w:val="16"/>
              </w:rPr>
              <w:t>прки</w:t>
            </w:r>
          </w:p>
        </w:tc>
        <w:tc>
          <w:tcPr>
            <w:tcW w:w="715" w:type="dxa"/>
            <w:vAlign w:val="center"/>
          </w:tcPr>
          <w:p w14:paraId="6954237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3" w:type="dxa"/>
            <w:vAlign w:val="center"/>
          </w:tcPr>
          <w:p w14:paraId="5BE07C3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ОПК-1, ОПК-2, ОПК-3, ОПК-4, ПКА-1, ПКП-1, ПКП-2, ПКП-3, ПКП-4, ПКП-5, ПКП-6, ПКП-8, УК-1, УК-3</w:t>
            </w:r>
          </w:p>
        </w:tc>
        <w:tc>
          <w:tcPr>
            <w:tcW w:w="4252" w:type="dxa"/>
          </w:tcPr>
          <w:p w14:paraId="4E0A45D6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[064793] Учебная практика 2 (научно-исследовательская работа)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Practical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Training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2 (Research Project)</w:t>
            </w:r>
          </w:p>
        </w:tc>
        <w:tc>
          <w:tcPr>
            <w:tcW w:w="1418" w:type="dxa"/>
          </w:tcPr>
          <w:p w14:paraId="7B26063E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7CCA811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7FC83AD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85DC9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6D47C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346787D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D3283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B96E2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C4FC7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16F1B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0C44F7E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E7A97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68" w:type="dxa"/>
            <w:vAlign w:val="center"/>
          </w:tcPr>
          <w:p w14:paraId="6E5C414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4" w:type="dxa"/>
            <w:vAlign w:val="center"/>
          </w:tcPr>
          <w:p w14:paraId="6441D40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C6F0AA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4" w:type="dxa"/>
            <w:vAlign w:val="center"/>
          </w:tcPr>
          <w:p w14:paraId="5AF8457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FA3E03" w:rsidRPr="00860071" w14:paraId="2CF03768" w14:textId="77777777" w:rsidTr="00B72F92">
        <w:tc>
          <w:tcPr>
            <w:tcW w:w="710" w:type="dxa"/>
            <w:vAlign w:val="center"/>
          </w:tcPr>
          <w:p w14:paraId="121FE20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lastRenderedPageBreak/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6C3002E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3" w:type="dxa"/>
            <w:vAlign w:val="center"/>
          </w:tcPr>
          <w:p w14:paraId="08EB8E9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4FCA7ACB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[002234] Вычислительный практикум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Computational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Workshop</w:t>
            </w:r>
            <w:proofErr w:type="spellEnd"/>
          </w:p>
        </w:tc>
        <w:tc>
          <w:tcPr>
            <w:tcW w:w="1418" w:type="dxa"/>
          </w:tcPr>
          <w:p w14:paraId="25D59736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0E16C7D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1AFC3E3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EAD08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4E355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4" w:type="dxa"/>
            <w:vAlign w:val="center"/>
          </w:tcPr>
          <w:p w14:paraId="7360245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5EF51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EE861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9B2CC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0116A8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17311C5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18A77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16DC8D9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424" w:type="dxa"/>
            <w:vAlign w:val="center"/>
          </w:tcPr>
          <w:p w14:paraId="2630B72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5EEBF6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594" w:type="dxa"/>
            <w:vAlign w:val="center"/>
          </w:tcPr>
          <w:p w14:paraId="2331149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FA3E03" w:rsidRPr="00860071" w14:paraId="0449F390" w14:textId="77777777" w:rsidTr="00B72F92">
        <w:tc>
          <w:tcPr>
            <w:tcW w:w="710" w:type="dxa"/>
            <w:vAlign w:val="center"/>
          </w:tcPr>
          <w:p w14:paraId="168A53F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53C50E7D" w14:textId="6BCBB7F8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3" w:type="dxa"/>
            <w:vAlign w:val="center"/>
          </w:tcPr>
          <w:p w14:paraId="49C9BBB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ОПК-1, ОПК-3, ОПК-4, ОПК-5, ПКА-1, ПКП-1, ПКП-2, ПКП-3, ПКП-5, ПКП-6, ПКП-7, УКБ-3</w:t>
            </w:r>
          </w:p>
        </w:tc>
        <w:tc>
          <w:tcPr>
            <w:tcW w:w="4252" w:type="dxa"/>
          </w:tcPr>
          <w:p w14:paraId="5B33EB78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[002190] Технология разработки программного обеспечения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>Software Technology</w:t>
            </w:r>
          </w:p>
        </w:tc>
        <w:tc>
          <w:tcPr>
            <w:tcW w:w="1418" w:type="dxa"/>
          </w:tcPr>
          <w:p w14:paraId="71DD4211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503C8075" w14:textId="015D8921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4" w:type="dxa"/>
            <w:vAlign w:val="center"/>
          </w:tcPr>
          <w:p w14:paraId="3C18F32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33FEA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BDE37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04CC94B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72F333" w14:textId="7C6256FB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E8AB8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08C57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8B356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628C707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C4042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3ADF8A4F" w14:textId="63AFCA8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</w:t>
            </w:r>
          </w:p>
        </w:tc>
        <w:tc>
          <w:tcPr>
            <w:tcW w:w="424" w:type="dxa"/>
            <w:vAlign w:val="center"/>
          </w:tcPr>
          <w:p w14:paraId="2CC9B92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1D055A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  <w:tc>
          <w:tcPr>
            <w:tcW w:w="594" w:type="dxa"/>
            <w:vAlign w:val="center"/>
          </w:tcPr>
          <w:p w14:paraId="4072844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</w:tr>
      <w:tr w:rsidR="00FA3E03" w:rsidRPr="00860071" w14:paraId="5670EEDE" w14:textId="77777777" w:rsidTr="00B72F92">
        <w:tc>
          <w:tcPr>
            <w:tcW w:w="710" w:type="dxa"/>
            <w:vAlign w:val="center"/>
          </w:tcPr>
          <w:p w14:paraId="2411854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4F329D7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3" w:type="dxa"/>
            <w:vAlign w:val="center"/>
          </w:tcPr>
          <w:p w14:paraId="63D0435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ПКП-3</w:t>
            </w:r>
          </w:p>
        </w:tc>
        <w:tc>
          <w:tcPr>
            <w:tcW w:w="4252" w:type="dxa"/>
          </w:tcPr>
          <w:p w14:paraId="47B50BCB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[002235] Уравнения математической физики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Mathematical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Physics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Equations</w:t>
            </w:r>
            <w:proofErr w:type="spellEnd"/>
          </w:p>
        </w:tc>
        <w:tc>
          <w:tcPr>
            <w:tcW w:w="1418" w:type="dxa"/>
          </w:tcPr>
          <w:p w14:paraId="07924FC1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6" w:type="dxa"/>
            <w:vAlign w:val="center"/>
          </w:tcPr>
          <w:p w14:paraId="130A4CE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58</w:t>
            </w:r>
          </w:p>
        </w:tc>
        <w:tc>
          <w:tcPr>
            <w:tcW w:w="424" w:type="dxa"/>
            <w:vAlign w:val="center"/>
          </w:tcPr>
          <w:p w14:paraId="0D34C65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AA70B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1B4012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4" w:type="dxa"/>
            <w:vAlign w:val="center"/>
          </w:tcPr>
          <w:p w14:paraId="219C8CE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D771F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1D3C9D2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3964A08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6F34F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194F73A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14563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5F3C243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4" w:type="dxa"/>
            <w:vAlign w:val="center"/>
          </w:tcPr>
          <w:p w14:paraId="2146409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F28252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22</w:t>
            </w:r>
          </w:p>
        </w:tc>
        <w:tc>
          <w:tcPr>
            <w:tcW w:w="594" w:type="dxa"/>
            <w:vAlign w:val="center"/>
          </w:tcPr>
          <w:p w14:paraId="6225927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</w:tr>
      <w:tr w:rsidR="00FA3E03" w:rsidRPr="00860071" w14:paraId="20073B7D" w14:textId="77777777" w:rsidTr="00B72F92">
        <w:tc>
          <w:tcPr>
            <w:tcW w:w="710" w:type="dxa"/>
            <w:tcBorders>
              <w:top w:val="none" w:sz="4" w:space="0" w:color="000000"/>
            </w:tcBorders>
            <w:vAlign w:val="center"/>
          </w:tcPr>
          <w:p w14:paraId="5BBA38E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tcBorders>
              <w:top w:val="none" w:sz="4" w:space="0" w:color="000000"/>
            </w:tcBorders>
            <w:vAlign w:val="center"/>
          </w:tcPr>
          <w:p w14:paraId="122546A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3" w:type="dxa"/>
            <w:tcBorders>
              <w:top w:val="none" w:sz="4" w:space="0" w:color="000000"/>
            </w:tcBorders>
            <w:vAlign w:val="center"/>
          </w:tcPr>
          <w:p w14:paraId="3B13C3D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  <w:tcBorders>
              <w:top w:val="none" w:sz="4" w:space="0" w:color="000000"/>
            </w:tcBorders>
          </w:tcPr>
          <w:p w14:paraId="004BF249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[002188] Теория вероятностей и математическая статистика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Probability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Theory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Mathematical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Statistics</w:t>
            </w:r>
            <w:proofErr w:type="spellEnd"/>
          </w:p>
        </w:tc>
        <w:tc>
          <w:tcPr>
            <w:tcW w:w="1418" w:type="dxa"/>
            <w:tcBorders>
              <w:top w:val="none" w:sz="4" w:space="0" w:color="000000"/>
            </w:tcBorders>
          </w:tcPr>
          <w:p w14:paraId="7C9A8753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зачёт, экзамен</w:t>
            </w:r>
          </w:p>
        </w:tc>
        <w:tc>
          <w:tcPr>
            <w:tcW w:w="426" w:type="dxa"/>
            <w:tcBorders>
              <w:top w:val="none" w:sz="4" w:space="0" w:color="000000"/>
            </w:tcBorders>
            <w:vAlign w:val="center"/>
          </w:tcPr>
          <w:p w14:paraId="4F466CD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4" w:type="dxa"/>
            <w:tcBorders>
              <w:top w:val="none" w:sz="4" w:space="0" w:color="000000"/>
            </w:tcBorders>
            <w:vAlign w:val="center"/>
          </w:tcPr>
          <w:p w14:paraId="5BC98B4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none" w:sz="4" w:space="0" w:color="000000"/>
            </w:tcBorders>
            <w:vAlign w:val="center"/>
          </w:tcPr>
          <w:p w14:paraId="5DF11E9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tcBorders>
              <w:top w:val="none" w:sz="4" w:space="0" w:color="000000"/>
            </w:tcBorders>
            <w:vAlign w:val="center"/>
          </w:tcPr>
          <w:p w14:paraId="062EC9F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4" w:type="dxa"/>
            <w:tcBorders>
              <w:top w:val="none" w:sz="4" w:space="0" w:color="000000"/>
            </w:tcBorders>
            <w:vAlign w:val="center"/>
          </w:tcPr>
          <w:p w14:paraId="4C05E28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none" w:sz="4" w:space="0" w:color="000000"/>
            </w:tcBorders>
            <w:vAlign w:val="center"/>
          </w:tcPr>
          <w:p w14:paraId="18D0A69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none" w:sz="4" w:space="0" w:color="000000"/>
            </w:tcBorders>
            <w:vAlign w:val="center"/>
          </w:tcPr>
          <w:p w14:paraId="1794D71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none" w:sz="4" w:space="0" w:color="000000"/>
            </w:tcBorders>
            <w:vAlign w:val="center"/>
          </w:tcPr>
          <w:p w14:paraId="440D339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none" w:sz="4" w:space="0" w:color="000000"/>
            </w:tcBorders>
            <w:vAlign w:val="center"/>
          </w:tcPr>
          <w:p w14:paraId="49815A0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6" w:type="dxa"/>
            <w:tcBorders>
              <w:top w:val="none" w:sz="4" w:space="0" w:color="000000"/>
            </w:tcBorders>
            <w:vAlign w:val="center"/>
          </w:tcPr>
          <w:p w14:paraId="0267E2D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none" w:sz="4" w:space="0" w:color="000000"/>
            </w:tcBorders>
            <w:vAlign w:val="center"/>
          </w:tcPr>
          <w:p w14:paraId="6676F8B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tcBorders>
              <w:top w:val="none" w:sz="4" w:space="0" w:color="000000"/>
            </w:tcBorders>
            <w:vAlign w:val="center"/>
          </w:tcPr>
          <w:p w14:paraId="7D30B32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4" w:type="dxa"/>
            <w:tcBorders>
              <w:top w:val="none" w:sz="4" w:space="0" w:color="000000"/>
            </w:tcBorders>
            <w:vAlign w:val="center"/>
          </w:tcPr>
          <w:p w14:paraId="5055461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tcBorders>
              <w:top w:val="none" w:sz="4" w:space="0" w:color="000000"/>
            </w:tcBorders>
            <w:vAlign w:val="center"/>
          </w:tcPr>
          <w:p w14:paraId="726DD9D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49</w:t>
            </w:r>
          </w:p>
        </w:tc>
        <w:tc>
          <w:tcPr>
            <w:tcW w:w="594" w:type="dxa"/>
            <w:tcBorders>
              <w:top w:val="none" w:sz="4" w:space="0" w:color="000000"/>
            </w:tcBorders>
            <w:vAlign w:val="center"/>
          </w:tcPr>
          <w:p w14:paraId="7B4BA50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</w:tr>
      <w:tr w:rsidR="00FA3E03" w:rsidRPr="002A3C9C" w14:paraId="27E70A4F" w14:textId="77777777" w:rsidTr="00B72F92">
        <w:tc>
          <w:tcPr>
            <w:tcW w:w="710" w:type="dxa"/>
            <w:tcBorders>
              <w:top w:val="none" w:sz="4" w:space="0" w:color="000000"/>
            </w:tcBorders>
            <w:vAlign w:val="center"/>
          </w:tcPr>
          <w:p w14:paraId="5081EF91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2A3C9C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tcBorders>
              <w:top w:val="none" w:sz="4" w:space="0" w:color="000000"/>
            </w:tcBorders>
            <w:vAlign w:val="center"/>
          </w:tcPr>
          <w:p w14:paraId="23D0809E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3" w:type="dxa"/>
            <w:tcBorders>
              <w:top w:val="none" w:sz="4" w:space="0" w:color="000000"/>
            </w:tcBorders>
            <w:vAlign w:val="center"/>
          </w:tcPr>
          <w:p w14:paraId="10E2F94E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ОПК-1, ОПК-2, ПКА-1</w:t>
            </w:r>
          </w:p>
        </w:tc>
        <w:tc>
          <w:tcPr>
            <w:tcW w:w="4252" w:type="dxa"/>
            <w:tcBorders>
              <w:top w:val="none" w:sz="4" w:space="0" w:color="000000"/>
            </w:tcBorders>
          </w:tcPr>
          <w:p w14:paraId="6E82D8E2" w14:textId="77777777" w:rsidR="00FA3E03" w:rsidRPr="002A3C9C" w:rsidRDefault="00FA3E03" w:rsidP="00FA3E03">
            <w:pPr>
              <w:spacing w:after="0"/>
              <w:rPr>
                <w:rFonts w:ascii="Times New Roman" w:hAnsi="Times New Roman"/>
                <w:lang w:val="en-US"/>
              </w:rPr>
            </w:pPr>
            <w:r w:rsidRPr="002A3C9C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[002222] </w:t>
            </w:r>
            <w:r w:rsidRPr="002A3C9C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2A3C9C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A3C9C">
              <w:rPr>
                <w:rFonts w:ascii="Times New Roman" w:hAnsi="Times New Roman"/>
                <w:sz w:val="16"/>
                <w:szCs w:val="16"/>
              </w:rPr>
              <w:t>формальных</w:t>
            </w:r>
            <w:r w:rsidRPr="002A3C9C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A3C9C">
              <w:rPr>
                <w:rFonts w:ascii="Times New Roman" w:hAnsi="Times New Roman"/>
                <w:sz w:val="16"/>
                <w:szCs w:val="16"/>
              </w:rPr>
              <w:t>языков</w:t>
            </w:r>
            <w:r w:rsidRPr="002A3C9C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A3C9C">
              <w:rPr>
                <w:rFonts w:ascii="Times New Roman" w:hAnsi="Times New Roman"/>
                <w:sz w:val="16"/>
                <w:szCs w:val="16"/>
              </w:rPr>
              <w:t>и</w:t>
            </w:r>
            <w:r w:rsidRPr="002A3C9C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2A3C9C">
              <w:rPr>
                <w:rFonts w:ascii="Times New Roman" w:hAnsi="Times New Roman"/>
                <w:sz w:val="16"/>
                <w:szCs w:val="16"/>
              </w:rPr>
              <w:t>трансляций</w:t>
            </w:r>
            <w:r w:rsidRPr="002A3C9C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Formal Language and Translation Theory</w:t>
            </w:r>
          </w:p>
        </w:tc>
        <w:tc>
          <w:tcPr>
            <w:tcW w:w="1418" w:type="dxa"/>
            <w:tcBorders>
              <w:top w:val="none" w:sz="4" w:space="0" w:color="000000"/>
            </w:tcBorders>
          </w:tcPr>
          <w:p w14:paraId="2CC7551B" w14:textId="77777777" w:rsidR="00FA3E03" w:rsidRPr="002A3C9C" w:rsidRDefault="00FA3E03" w:rsidP="00FA3E03">
            <w:pPr>
              <w:spacing w:after="0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зачет</w:t>
            </w:r>
          </w:p>
        </w:tc>
        <w:tc>
          <w:tcPr>
            <w:tcW w:w="426" w:type="dxa"/>
            <w:tcBorders>
              <w:top w:val="none" w:sz="4" w:space="0" w:color="000000"/>
            </w:tcBorders>
            <w:vAlign w:val="center"/>
          </w:tcPr>
          <w:p w14:paraId="7618C226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4" w:type="dxa"/>
            <w:tcBorders>
              <w:top w:val="none" w:sz="4" w:space="0" w:color="000000"/>
            </w:tcBorders>
            <w:vAlign w:val="center"/>
          </w:tcPr>
          <w:p w14:paraId="2EDD27BD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none" w:sz="4" w:space="0" w:color="000000"/>
            </w:tcBorders>
            <w:vAlign w:val="center"/>
          </w:tcPr>
          <w:p w14:paraId="754A41EB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none" w:sz="4" w:space="0" w:color="000000"/>
            </w:tcBorders>
            <w:vAlign w:val="center"/>
          </w:tcPr>
          <w:p w14:paraId="3CCFC06B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4" w:type="dxa"/>
            <w:tcBorders>
              <w:top w:val="none" w:sz="4" w:space="0" w:color="000000"/>
            </w:tcBorders>
            <w:vAlign w:val="center"/>
          </w:tcPr>
          <w:p w14:paraId="0915A004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none" w:sz="4" w:space="0" w:color="000000"/>
            </w:tcBorders>
            <w:vAlign w:val="center"/>
          </w:tcPr>
          <w:p w14:paraId="1DA87672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none" w:sz="4" w:space="0" w:color="000000"/>
            </w:tcBorders>
            <w:vAlign w:val="center"/>
          </w:tcPr>
          <w:p w14:paraId="62D4C7B5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425" w:type="dxa"/>
            <w:tcBorders>
              <w:top w:val="none" w:sz="4" w:space="0" w:color="000000"/>
            </w:tcBorders>
            <w:vAlign w:val="center"/>
          </w:tcPr>
          <w:p w14:paraId="17FE51DC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none" w:sz="4" w:space="0" w:color="000000"/>
            </w:tcBorders>
            <w:vAlign w:val="center"/>
          </w:tcPr>
          <w:p w14:paraId="12971601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tcBorders>
              <w:top w:val="none" w:sz="4" w:space="0" w:color="000000"/>
            </w:tcBorders>
            <w:vAlign w:val="center"/>
          </w:tcPr>
          <w:p w14:paraId="4933D6DD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none" w:sz="4" w:space="0" w:color="000000"/>
            </w:tcBorders>
            <w:vAlign w:val="center"/>
          </w:tcPr>
          <w:p w14:paraId="64C6C675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tcBorders>
              <w:top w:val="none" w:sz="4" w:space="0" w:color="000000"/>
            </w:tcBorders>
            <w:vAlign w:val="center"/>
          </w:tcPr>
          <w:p w14:paraId="38B85F1B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424" w:type="dxa"/>
            <w:tcBorders>
              <w:top w:val="none" w:sz="4" w:space="0" w:color="000000"/>
            </w:tcBorders>
            <w:vAlign w:val="center"/>
          </w:tcPr>
          <w:p w14:paraId="1425582B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tcBorders>
              <w:top w:val="none" w:sz="4" w:space="0" w:color="000000"/>
            </w:tcBorders>
            <w:vAlign w:val="center"/>
          </w:tcPr>
          <w:p w14:paraId="77B4166D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594" w:type="dxa"/>
            <w:tcBorders>
              <w:top w:val="none" w:sz="4" w:space="0" w:color="000000"/>
            </w:tcBorders>
            <w:vAlign w:val="center"/>
          </w:tcPr>
          <w:p w14:paraId="52CD4543" w14:textId="7777777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</w:rPr>
            </w:pPr>
            <w:r w:rsidRPr="002A3C9C">
              <w:rPr>
                <w:rFonts w:ascii="Times New Roman" w:hAnsi="Times New Roman"/>
                <w:sz w:val="16"/>
                <w:szCs w:val="16"/>
              </w:rPr>
              <w:t>17</w:t>
            </w:r>
          </w:p>
        </w:tc>
      </w:tr>
      <w:tr w:rsidR="00FA3E03" w:rsidRPr="002A3C9C" w14:paraId="39F19AA1" w14:textId="77777777" w:rsidTr="00B72F92">
        <w:tc>
          <w:tcPr>
            <w:tcW w:w="710" w:type="dxa"/>
            <w:tcBorders>
              <w:top w:val="none" w:sz="4" w:space="0" w:color="000000"/>
            </w:tcBorders>
            <w:vAlign w:val="center"/>
          </w:tcPr>
          <w:p w14:paraId="0782D30F" w14:textId="4C2EDE7A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Блок.1.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дисц</w:t>
            </w:r>
            <w:proofErr w:type="spellEnd"/>
          </w:p>
        </w:tc>
        <w:tc>
          <w:tcPr>
            <w:tcW w:w="715" w:type="dxa"/>
            <w:tcBorders>
              <w:top w:val="none" w:sz="4" w:space="0" w:color="000000"/>
            </w:tcBorders>
            <w:vAlign w:val="center"/>
          </w:tcPr>
          <w:p w14:paraId="40E7ADB5" w14:textId="3D19B9A0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3" w:type="dxa"/>
            <w:tcBorders>
              <w:top w:val="none" w:sz="4" w:space="0" w:color="000000"/>
            </w:tcBorders>
            <w:vAlign w:val="center"/>
          </w:tcPr>
          <w:p w14:paraId="12FFC8A1" w14:textId="1EF2F7A8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УК-5</w:t>
            </w:r>
          </w:p>
        </w:tc>
        <w:tc>
          <w:tcPr>
            <w:tcW w:w="4252" w:type="dxa"/>
            <w:tcBorders>
              <w:top w:val="none" w:sz="4" w:space="0" w:color="000000"/>
            </w:tcBorders>
          </w:tcPr>
          <w:p w14:paraId="6A13BB46" w14:textId="77777777" w:rsidR="00FA3E03" w:rsidRPr="009C4112" w:rsidRDefault="00FA3E03" w:rsidP="00FA3E03">
            <w:pPr>
              <w:spacing w:after="0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[073267] </w:t>
            </w:r>
            <w:r>
              <w:rPr>
                <w:rFonts w:ascii="Times New Roman" w:hAnsi="Times New Roman"/>
                <w:sz w:val="16"/>
                <w:szCs w:val="16"/>
              </w:rPr>
              <w:t>История</w:t>
            </w:r>
            <w:r w:rsidRPr="009C4112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России</w:t>
            </w:r>
          </w:p>
          <w:p w14:paraId="79C09416" w14:textId="12046511" w:rsidR="00FA3E03" w:rsidRPr="002A3C9C" w:rsidRDefault="00FA3E03" w:rsidP="00FA3E03">
            <w:pPr>
              <w:spacing w:after="0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History of Russia</w:t>
            </w:r>
          </w:p>
        </w:tc>
        <w:tc>
          <w:tcPr>
            <w:tcW w:w="1418" w:type="dxa"/>
            <w:tcBorders>
              <w:top w:val="none" w:sz="4" w:space="0" w:color="000000"/>
            </w:tcBorders>
          </w:tcPr>
          <w:p w14:paraId="6BFE1AC2" w14:textId="4DA60196" w:rsidR="00FA3E03" w:rsidRPr="002A3C9C" w:rsidRDefault="00FA3E03" w:rsidP="00FA3E03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tcBorders>
              <w:top w:val="none" w:sz="4" w:space="0" w:color="000000"/>
            </w:tcBorders>
            <w:vAlign w:val="center"/>
          </w:tcPr>
          <w:p w14:paraId="0E556D9B" w14:textId="4CDCD712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4" w:type="dxa"/>
            <w:tcBorders>
              <w:top w:val="none" w:sz="4" w:space="0" w:color="000000"/>
            </w:tcBorders>
            <w:vAlign w:val="center"/>
          </w:tcPr>
          <w:p w14:paraId="7E5A80C9" w14:textId="798C4648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none" w:sz="4" w:space="0" w:color="000000"/>
            </w:tcBorders>
            <w:vAlign w:val="center"/>
          </w:tcPr>
          <w:p w14:paraId="710BA909" w14:textId="157134C4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6" w:type="dxa"/>
            <w:tcBorders>
              <w:top w:val="none" w:sz="4" w:space="0" w:color="000000"/>
            </w:tcBorders>
            <w:vAlign w:val="center"/>
          </w:tcPr>
          <w:p w14:paraId="6760AE96" w14:textId="3301F961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tcBorders>
              <w:top w:val="none" w:sz="4" w:space="0" w:color="000000"/>
            </w:tcBorders>
            <w:vAlign w:val="center"/>
          </w:tcPr>
          <w:p w14:paraId="03169520" w14:textId="6DC8BE39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none" w:sz="4" w:space="0" w:color="000000"/>
            </w:tcBorders>
            <w:vAlign w:val="center"/>
          </w:tcPr>
          <w:p w14:paraId="14639DEE" w14:textId="4936958E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none" w:sz="4" w:space="0" w:color="000000"/>
            </w:tcBorders>
            <w:vAlign w:val="center"/>
          </w:tcPr>
          <w:p w14:paraId="4CAE7ADF" w14:textId="4E14445F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none" w:sz="4" w:space="0" w:color="000000"/>
            </w:tcBorders>
            <w:vAlign w:val="center"/>
          </w:tcPr>
          <w:p w14:paraId="5CAC8B76" w14:textId="7A8FDDE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none" w:sz="4" w:space="0" w:color="000000"/>
            </w:tcBorders>
            <w:vAlign w:val="center"/>
          </w:tcPr>
          <w:p w14:paraId="626F0E86" w14:textId="7C40EE9C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tcBorders>
              <w:top w:val="none" w:sz="4" w:space="0" w:color="000000"/>
            </w:tcBorders>
            <w:vAlign w:val="center"/>
          </w:tcPr>
          <w:p w14:paraId="598D10A8" w14:textId="620ED513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none" w:sz="4" w:space="0" w:color="000000"/>
            </w:tcBorders>
            <w:vAlign w:val="center"/>
          </w:tcPr>
          <w:p w14:paraId="13C4DF0A" w14:textId="6E112439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tcBorders>
              <w:top w:val="none" w:sz="4" w:space="0" w:color="000000"/>
            </w:tcBorders>
            <w:vAlign w:val="center"/>
          </w:tcPr>
          <w:p w14:paraId="02AD4C97" w14:textId="6C294F0B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424" w:type="dxa"/>
            <w:tcBorders>
              <w:top w:val="none" w:sz="4" w:space="0" w:color="000000"/>
            </w:tcBorders>
            <w:vAlign w:val="center"/>
          </w:tcPr>
          <w:p w14:paraId="4D5FFB0C" w14:textId="1215532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tcBorders>
              <w:top w:val="none" w:sz="4" w:space="0" w:color="000000"/>
            </w:tcBorders>
            <w:vAlign w:val="center"/>
          </w:tcPr>
          <w:p w14:paraId="762ECC0E" w14:textId="5723BAA9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one" w:sz="4" w:space="0" w:color="000000"/>
            </w:tcBorders>
            <w:vAlign w:val="center"/>
          </w:tcPr>
          <w:p w14:paraId="7C573DFA" w14:textId="10BCC7C7" w:rsidR="00FA3E03" w:rsidRPr="002A3C9C" w:rsidRDefault="00FA3E03" w:rsidP="00FA3E03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FA3E03" w:rsidRPr="002A3C9C" w14:paraId="527B8C4A" w14:textId="77777777" w:rsidTr="00B72F92">
        <w:trPr>
          <w:ins w:id="404" w:author="Yurii Litvinov" w:date="2023-01-23T16:25:00Z"/>
        </w:trPr>
        <w:tc>
          <w:tcPr>
            <w:tcW w:w="710" w:type="dxa"/>
            <w:tcBorders>
              <w:top w:val="none" w:sz="4" w:space="0" w:color="000000"/>
            </w:tcBorders>
            <w:vAlign w:val="center"/>
          </w:tcPr>
          <w:p w14:paraId="162D1DD5" w14:textId="2502D4DA" w:rsidR="00FA3E03" w:rsidRDefault="00FA3E03" w:rsidP="00FA3E03">
            <w:pPr>
              <w:spacing w:after="0"/>
              <w:jc w:val="center"/>
              <w:rPr>
                <w:ins w:id="405" w:author="Yurii Litvinov" w:date="2023-01-23T16:25:00Z"/>
                <w:rFonts w:ascii="Times New Roman" w:hAnsi="Times New Roman"/>
                <w:sz w:val="16"/>
                <w:szCs w:val="16"/>
              </w:rPr>
            </w:pPr>
            <w:ins w:id="406" w:author="Yurii Litvinov" w:date="2023-01-23T16:25:00Z">
              <w:r w:rsidRPr="00860071">
                <w:rPr>
                  <w:rFonts w:ascii="Times New Roman" w:hAnsi="Times New Roman"/>
                  <w:sz w:val="16"/>
                  <w:szCs w:val="16"/>
                </w:rPr>
                <w:lastRenderedPageBreak/>
                <w:t>Блок.</w:t>
              </w:r>
              <w:proofErr w:type="gramStart"/>
              <w:r w:rsidRPr="00860071">
                <w:rPr>
                  <w:rFonts w:ascii="Times New Roman" w:hAnsi="Times New Roman"/>
                  <w:sz w:val="16"/>
                  <w:szCs w:val="16"/>
                </w:rPr>
                <w:t>1.дисц</w:t>
              </w:r>
              <w:proofErr w:type="gramEnd"/>
            </w:ins>
          </w:p>
        </w:tc>
        <w:tc>
          <w:tcPr>
            <w:tcW w:w="715" w:type="dxa"/>
            <w:tcBorders>
              <w:top w:val="none" w:sz="4" w:space="0" w:color="000000"/>
            </w:tcBorders>
            <w:vAlign w:val="center"/>
          </w:tcPr>
          <w:p w14:paraId="5BDE2B60" w14:textId="78AC69A3" w:rsidR="00FA3E03" w:rsidRDefault="00FA3E03" w:rsidP="00FA3E03">
            <w:pPr>
              <w:spacing w:after="0"/>
              <w:jc w:val="center"/>
              <w:rPr>
                <w:ins w:id="407" w:author="Yurii Litvinov" w:date="2023-01-23T16:25:00Z"/>
                <w:rFonts w:ascii="Times New Roman" w:hAnsi="Times New Roman"/>
                <w:sz w:val="16"/>
                <w:szCs w:val="16"/>
              </w:rPr>
            </w:pPr>
            <w:ins w:id="408" w:author="Yurii Litvinov" w:date="2023-01-23T16:25:00Z">
              <w:r w:rsidRPr="00860071">
                <w:rPr>
                  <w:rFonts w:ascii="Times New Roman" w:hAnsi="Times New Roman"/>
                  <w:sz w:val="16"/>
                  <w:szCs w:val="16"/>
                </w:rPr>
                <w:t>1</w:t>
              </w:r>
            </w:ins>
          </w:p>
        </w:tc>
        <w:tc>
          <w:tcPr>
            <w:tcW w:w="813" w:type="dxa"/>
            <w:tcBorders>
              <w:top w:val="none" w:sz="4" w:space="0" w:color="000000"/>
            </w:tcBorders>
            <w:vAlign w:val="center"/>
          </w:tcPr>
          <w:p w14:paraId="7532E826" w14:textId="095D8622" w:rsidR="00FA3E03" w:rsidRDefault="00FA3E03" w:rsidP="00FA3E03">
            <w:pPr>
              <w:spacing w:after="0"/>
              <w:jc w:val="center"/>
              <w:rPr>
                <w:ins w:id="409" w:author="Yurii Litvinov" w:date="2023-01-23T16:25:00Z"/>
                <w:rFonts w:ascii="Times New Roman" w:hAnsi="Times New Roman"/>
                <w:sz w:val="16"/>
                <w:szCs w:val="16"/>
              </w:rPr>
            </w:pPr>
            <w:ins w:id="410" w:author="Yurii Litvinov" w:date="2023-01-23T16:25:00Z">
              <w:r w:rsidRPr="00860071">
                <w:rPr>
                  <w:rFonts w:ascii="Times New Roman" w:hAnsi="Times New Roman"/>
                  <w:sz w:val="16"/>
                  <w:szCs w:val="16"/>
                </w:rPr>
                <w:t>УК-2, УК-9, УКБ-1</w:t>
              </w:r>
            </w:ins>
          </w:p>
        </w:tc>
        <w:tc>
          <w:tcPr>
            <w:tcW w:w="4252" w:type="dxa"/>
            <w:tcBorders>
              <w:top w:val="none" w:sz="4" w:space="0" w:color="000000"/>
            </w:tcBorders>
          </w:tcPr>
          <w:p w14:paraId="3D00F7AF" w14:textId="63EF79D3" w:rsidR="00FA3E03" w:rsidRDefault="00FA3E03" w:rsidP="00FA3E03">
            <w:pPr>
              <w:spacing w:after="0"/>
              <w:rPr>
                <w:ins w:id="411" w:author="Yurii Litvinov" w:date="2023-01-23T16:25:00Z"/>
                <w:rFonts w:ascii="Times New Roman" w:hAnsi="Times New Roman"/>
                <w:sz w:val="16"/>
                <w:szCs w:val="16"/>
                <w:lang w:val="en-US"/>
              </w:rPr>
            </w:pPr>
            <w:ins w:id="412" w:author="Yurii Litvinov" w:date="2023-01-23T16:25:00Z">
              <w:r w:rsidRPr="00860071">
                <w:rPr>
                  <w:rFonts w:ascii="Times New Roman" w:hAnsi="Times New Roman"/>
                  <w:sz w:val="16"/>
                  <w:szCs w:val="16"/>
                  <w:lang w:val="en-US"/>
                </w:rPr>
                <w:t xml:space="preserve">[062762] </w:t>
              </w:r>
              <w:r w:rsidRPr="00860071">
                <w:rPr>
                  <w:rFonts w:ascii="Times New Roman" w:hAnsi="Times New Roman"/>
                  <w:sz w:val="16"/>
                  <w:szCs w:val="16"/>
                </w:rPr>
                <w:t>Основы</w:t>
              </w:r>
              <w:r w:rsidRPr="00860071">
                <w:rPr>
                  <w:rFonts w:ascii="Times New Roman" w:hAnsi="Times New Roman"/>
                  <w:sz w:val="16"/>
                  <w:szCs w:val="16"/>
                  <w:lang w:val="en-US"/>
                </w:rPr>
                <w:t xml:space="preserve"> </w:t>
              </w:r>
              <w:r w:rsidRPr="00860071">
                <w:rPr>
                  <w:rFonts w:ascii="Times New Roman" w:hAnsi="Times New Roman"/>
                  <w:sz w:val="16"/>
                  <w:szCs w:val="16"/>
                </w:rPr>
                <w:t>финансовой</w:t>
              </w:r>
              <w:r w:rsidRPr="00860071">
                <w:rPr>
                  <w:rFonts w:ascii="Times New Roman" w:hAnsi="Times New Roman"/>
                  <w:sz w:val="16"/>
                  <w:szCs w:val="16"/>
                  <w:lang w:val="en-US"/>
                </w:rPr>
                <w:t xml:space="preserve"> </w:t>
              </w:r>
              <w:r w:rsidRPr="00860071">
                <w:rPr>
                  <w:rFonts w:ascii="Times New Roman" w:hAnsi="Times New Roman"/>
                  <w:sz w:val="16"/>
                  <w:szCs w:val="16"/>
                </w:rPr>
                <w:t>грамотности</w:t>
              </w:r>
              <w:r w:rsidRPr="00860071">
                <w:rPr>
                  <w:rFonts w:ascii="Times New Roman" w:hAnsi="Times New Roman"/>
                  <w:sz w:val="16"/>
                  <w:szCs w:val="16"/>
                  <w:lang w:val="en-US"/>
                </w:rPr>
                <w:t xml:space="preserve"> (</w:t>
              </w:r>
              <w:r w:rsidRPr="00860071">
                <w:rPr>
                  <w:rFonts w:ascii="Times New Roman" w:hAnsi="Times New Roman"/>
                  <w:sz w:val="16"/>
                  <w:szCs w:val="16"/>
                </w:rPr>
                <w:t>онлайн</w:t>
              </w:r>
              <w:r w:rsidRPr="00860071">
                <w:rPr>
                  <w:rFonts w:ascii="Times New Roman" w:hAnsi="Times New Roman"/>
                  <w:sz w:val="16"/>
                  <w:szCs w:val="16"/>
                  <w:lang w:val="en-US"/>
                </w:rPr>
                <w:t>-</w:t>
              </w:r>
              <w:r w:rsidRPr="00860071">
                <w:rPr>
                  <w:rFonts w:ascii="Times New Roman" w:hAnsi="Times New Roman"/>
                  <w:sz w:val="16"/>
                  <w:szCs w:val="16"/>
                </w:rPr>
                <w:t>курс</w:t>
              </w:r>
              <w:r w:rsidRPr="00860071">
                <w:rPr>
                  <w:rFonts w:ascii="Times New Roman" w:hAnsi="Times New Roman"/>
                  <w:sz w:val="16"/>
                  <w:szCs w:val="16"/>
                  <w:lang w:val="en-US"/>
                </w:rPr>
                <w:t>)</w:t>
              </w:r>
              <w:r w:rsidRPr="00860071">
                <w:rPr>
                  <w:rFonts w:ascii="Times New Roman" w:hAnsi="Times New Roman"/>
                  <w:sz w:val="16"/>
                  <w:szCs w:val="16"/>
                  <w:lang w:val="en-US"/>
                </w:rPr>
                <w:br/>
                <w:t>The Basics of Financial Literacy (Online Course)</w:t>
              </w:r>
            </w:ins>
          </w:p>
        </w:tc>
        <w:tc>
          <w:tcPr>
            <w:tcW w:w="1418" w:type="dxa"/>
            <w:tcBorders>
              <w:top w:val="none" w:sz="4" w:space="0" w:color="000000"/>
            </w:tcBorders>
          </w:tcPr>
          <w:p w14:paraId="692AD468" w14:textId="75218BAF" w:rsidR="00FA3E03" w:rsidRDefault="00FA3E03" w:rsidP="00FA3E03">
            <w:pPr>
              <w:spacing w:after="0"/>
              <w:rPr>
                <w:ins w:id="413" w:author="Yurii Litvinov" w:date="2023-01-23T16:25:00Z"/>
                <w:rFonts w:ascii="Times New Roman" w:hAnsi="Times New Roman"/>
                <w:sz w:val="16"/>
                <w:szCs w:val="16"/>
              </w:rPr>
            </w:pPr>
            <w:ins w:id="414" w:author="Yurii Litvinov" w:date="2023-01-23T16:25:00Z">
              <w:r w:rsidRPr="00860071">
                <w:rPr>
                  <w:rFonts w:ascii="Times New Roman" w:hAnsi="Times New Roman"/>
                  <w:sz w:val="16"/>
                  <w:szCs w:val="16"/>
                </w:rPr>
                <w:t>зачёт</w:t>
              </w:r>
            </w:ins>
          </w:p>
        </w:tc>
        <w:tc>
          <w:tcPr>
            <w:tcW w:w="426" w:type="dxa"/>
            <w:tcBorders>
              <w:top w:val="none" w:sz="4" w:space="0" w:color="000000"/>
            </w:tcBorders>
            <w:vAlign w:val="center"/>
          </w:tcPr>
          <w:p w14:paraId="2B237FD6" w14:textId="22F8B854" w:rsidR="00FA3E03" w:rsidRDefault="00FA3E03" w:rsidP="00FA3E03">
            <w:pPr>
              <w:spacing w:after="0"/>
              <w:jc w:val="center"/>
              <w:rPr>
                <w:ins w:id="415" w:author="Yurii Litvinov" w:date="2023-01-23T16:25:00Z"/>
                <w:rFonts w:ascii="Times New Roman" w:hAnsi="Times New Roman"/>
                <w:sz w:val="16"/>
                <w:szCs w:val="16"/>
              </w:rPr>
            </w:pPr>
            <w:ins w:id="416" w:author="Yurii Litvinov" w:date="2023-01-23T16:25:00Z">
              <w:r w:rsidRPr="00860071">
                <w:rPr>
                  <w:rFonts w:ascii="Times New Roman" w:hAnsi="Times New Roman"/>
                  <w:sz w:val="16"/>
                  <w:szCs w:val="16"/>
                </w:rPr>
                <w:t>0</w:t>
              </w:r>
            </w:ins>
          </w:p>
        </w:tc>
        <w:tc>
          <w:tcPr>
            <w:tcW w:w="424" w:type="dxa"/>
            <w:tcBorders>
              <w:top w:val="none" w:sz="4" w:space="0" w:color="000000"/>
            </w:tcBorders>
            <w:vAlign w:val="center"/>
          </w:tcPr>
          <w:p w14:paraId="0BEBF75B" w14:textId="3AC43CD1" w:rsidR="00FA3E03" w:rsidRDefault="00FA3E03" w:rsidP="00FA3E03">
            <w:pPr>
              <w:spacing w:after="0"/>
              <w:jc w:val="center"/>
              <w:rPr>
                <w:ins w:id="417" w:author="Yurii Litvinov" w:date="2023-01-23T16:25:00Z"/>
                <w:rFonts w:ascii="Times New Roman" w:hAnsi="Times New Roman"/>
                <w:sz w:val="16"/>
                <w:szCs w:val="16"/>
              </w:rPr>
            </w:pPr>
            <w:ins w:id="418" w:author="Yurii Litvinov" w:date="2023-01-23T16:25:00Z">
              <w:r w:rsidRPr="00860071">
                <w:rPr>
                  <w:rFonts w:ascii="Times New Roman" w:hAnsi="Times New Roman"/>
                  <w:sz w:val="16"/>
                  <w:szCs w:val="16"/>
                </w:rPr>
                <w:t>0</w:t>
              </w:r>
            </w:ins>
          </w:p>
        </w:tc>
        <w:tc>
          <w:tcPr>
            <w:tcW w:w="426" w:type="dxa"/>
            <w:tcBorders>
              <w:top w:val="none" w:sz="4" w:space="0" w:color="000000"/>
            </w:tcBorders>
            <w:vAlign w:val="center"/>
          </w:tcPr>
          <w:p w14:paraId="767D23E4" w14:textId="155DF0A6" w:rsidR="00FA3E03" w:rsidRDefault="00FA3E03" w:rsidP="00FA3E03">
            <w:pPr>
              <w:spacing w:after="0"/>
              <w:jc w:val="center"/>
              <w:rPr>
                <w:ins w:id="419" w:author="Yurii Litvinov" w:date="2023-01-23T16:25:00Z"/>
                <w:rFonts w:ascii="Times New Roman" w:hAnsi="Times New Roman"/>
                <w:sz w:val="16"/>
                <w:szCs w:val="16"/>
              </w:rPr>
            </w:pPr>
            <w:ins w:id="420" w:author="Yurii Litvinov" w:date="2023-01-23T16:25:00Z">
              <w:r w:rsidRPr="00860071">
                <w:rPr>
                  <w:rFonts w:ascii="Times New Roman" w:hAnsi="Times New Roman"/>
                  <w:sz w:val="16"/>
                  <w:szCs w:val="16"/>
                </w:rPr>
                <w:t>10</w:t>
              </w:r>
            </w:ins>
          </w:p>
        </w:tc>
        <w:tc>
          <w:tcPr>
            <w:tcW w:w="426" w:type="dxa"/>
            <w:tcBorders>
              <w:top w:val="none" w:sz="4" w:space="0" w:color="000000"/>
            </w:tcBorders>
            <w:vAlign w:val="center"/>
          </w:tcPr>
          <w:p w14:paraId="39D6C6C2" w14:textId="4FE5D829" w:rsidR="00FA3E03" w:rsidRDefault="00FA3E03" w:rsidP="00FA3E03">
            <w:pPr>
              <w:spacing w:after="0"/>
              <w:jc w:val="center"/>
              <w:rPr>
                <w:ins w:id="421" w:author="Yurii Litvinov" w:date="2023-01-23T16:25:00Z"/>
                <w:rFonts w:ascii="Times New Roman" w:hAnsi="Times New Roman"/>
                <w:sz w:val="16"/>
                <w:szCs w:val="16"/>
              </w:rPr>
            </w:pPr>
            <w:ins w:id="422" w:author="Yurii Litvinov" w:date="2023-01-23T16:25:00Z">
              <w:r w:rsidRPr="00860071">
                <w:rPr>
                  <w:rFonts w:ascii="Times New Roman" w:hAnsi="Times New Roman"/>
                  <w:sz w:val="16"/>
                  <w:szCs w:val="16"/>
                </w:rPr>
                <w:t>0</w:t>
              </w:r>
            </w:ins>
          </w:p>
        </w:tc>
        <w:tc>
          <w:tcPr>
            <w:tcW w:w="424" w:type="dxa"/>
            <w:tcBorders>
              <w:top w:val="none" w:sz="4" w:space="0" w:color="000000"/>
            </w:tcBorders>
            <w:vAlign w:val="center"/>
          </w:tcPr>
          <w:p w14:paraId="7F93CDB9" w14:textId="3FA27E27" w:rsidR="00FA3E03" w:rsidRDefault="00FA3E03" w:rsidP="00FA3E03">
            <w:pPr>
              <w:spacing w:after="0"/>
              <w:jc w:val="center"/>
              <w:rPr>
                <w:ins w:id="423" w:author="Yurii Litvinov" w:date="2023-01-23T16:25:00Z"/>
                <w:rFonts w:ascii="Times New Roman" w:hAnsi="Times New Roman"/>
                <w:sz w:val="16"/>
                <w:szCs w:val="16"/>
              </w:rPr>
            </w:pPr>
            <w:ins w:id="424" w:author="Yurii Litvinov" w:date="2023-01-23T16:25:00Z">
              <w:r w:rsidRPr="00860071">
                <w:rPr>
                  <w:rFonts w:ascii="Times New Roman" w:hAnsi="Times New Roman"/>
                  <w:sz w:val="16"/>
                  <w:szCs w:val="16"/>
                </w:rPr>
                <w:t>0</w:t>
              </w:r>
            </w:ins>
          </w:p>
        </w:tc>
        <w:tc>
          <w:tcPr>
            <w:tcW w:w="426" w:type="dxa"/>
            <w:tcBorders>
              <w:top w:val="none" w:sz="4" w:space="0" w:color="000000"/>
            </w:tcBorders>
            <w:vAlign w:val="center"/>
          </w:tcPr>
          <w:p w14:paraId="64483CD3" w14:textId="57CE6F2A" w:rsidR="00FA3E03" w:rsidRDefault="00FA3E03" w:rsidP="00FA3E03">
            <w:pPr>
              <w:spacing w:after="0"/>
              <w:jc w:val="center"/>
              <w:rPr>
                <w:ins w:id="425" w:author="Yurii Litvinov" w:date="2023-01-23T16:25:00Z"/>
                <w:rFonts w:ascii="Times New Roman" w:hAnsi="Times New Roman"/>
                <w:sz w:val="16"/>
                <w:szCs w:val="16"/>
              </w:rPr>
            </w:pPr>
            <w:ins w:id="426" w:author="Yurii Litvinov" w:date="2023-01-23T16:25:00Z">
              <w:r w:rsidRPr="00860071">
                <w:rPr>
                  <w:rFonts w:ascii="Times New Roman" w:hAnsi="Times New Roman"/>
                  <w:sz w:val="16"/>
                  <w:szCs w:val="16"/>
                </w:rPr>
                <w:t>0</w:t>
              </w:r>
            </w:ins>
          </w:p>
        </w:tc>
        <w:tc>
          <w:tcPr>
            <w:tcW w:w="425" w:type="dxa"/>
            <w:tcBorders>
              <w:top w:val="none" w:sz="4" w:space="0" w:color="000000"/>
            </w:tcBorders>
            <w:vAlign w:val="center"/>
          </w:tcPr>
          <w:p w14:paraId="425245FD" w14:textId="258B85A9" w:rsidR="00FA3E03" w:rsidRDefault="00FA3E03" w:rsidP="00FA3E03">
            <w:pPr>
              <w:spacing w:after="0"/>
              <w:jc w:val="center"/>
              <w:rPr>
                <w:ins w:id="427" w:author="Yurii Litvinov" w:date="2023-01-23T16:25:00Z"/>
                <w:rFonts w:ascii="Times New Roman" w:hAnsi="Times New Roman"/>
                <w:sz w:val="16"/>
                <w:szCs w:val="16"/>
              </w:rPr>
            </w:pPr>
            <w:ins w:id="428" w:author="Yurii Litvinov" w:date="2023-01-23T16:25:00Z">
              <w:r w:rsidRPr="00860071">
                <w:rPr>
                  <w:rFonts w:ascii="Times New Roman" w:hAnsi="Times New Roman"/>
                  <w:sz w:val="16"/>
                  <w:szCs w:val="16"/>
                </w:rPr>
                <w:t>0</w:t>
              </w:r>
            </w:ins>
          </w:p>
        </w:tc>
        <w:tc>
          <w:tcPr>
            <w:tcW w:w="425" w:type="dxa"/>
            <w:tcBorders>
              <w:top w:val="none" w:sz="4" w:space="0" w:color="000000"/>
            </w:tcBorders>
            <w:vAlign w:val="center"/>
          </w:tcPr>
          <w:p w14:paraId="6953E4DB" w14:textId="74937158" w:rsidR="00FA3E03" w:rsidRDefault="00FA3E03" w:rsidP="00FA3E03">
            <w:pPr>
              <w:spacing w:after="0"/>
              <w:jc w:val="center"/>
              <w:rPr>
                <w:ins w:id="429" w:author="Yurii Litvinov" w:date="2023-01-23T16:25:00Z"/>
                <w:rFonts w:ascii="Times New Roman" w:hAnsi="Times New Roman"/>
                <w:sz w:val="16"/>
                <w:szCs w:val="16"/>
              </w:rPr>
            </w:pPr>
            <w:ins w:id="430" w:author="Yurii Litvinov" w:date="2023-01-23T16:25:00Z">
              <w:r w:rsidRPr="00860071">
                <w:rPr>
                  <w:rFonts w:ascii="Times New Roman" w:hAnsi="Times New Roman"/>
                  <w:sz w:val="16"/>
                  <w:szCs w:val="16"/>
                </w:rPr>
                <w:t>0</w:t>
              </w:r>
            </w:ins>
          </w:p>
        </w:tc>
        <w:tc>
          <w:tcPr>
            <w:tcW w:w="426" w:type="dxa"/>
            <w:tcBorders>
              <w:top w:val="none" w:sz="4" w:space="0" w:color="000000"/>
            </w:tcBorders>
            <w:vAlign w:val="center"/>
          </w:tcPr>
          <w:p w14:paraId="527F9F9E" w14:textId="57702BB6" w:rsidR="00FA3E03" w:rsidRDefault="00FA3E03" w:rsidP="00FA3E03">
            <w:pPr>
              <w:spacing w:after="0"/>
              <w:jc w:val="center"/>
              <w:rPr>
                <w:ins w:id="431" w:author="Yurii Litvinov" w:date="2023-01-23T16:25:00Z"/>
                <w:rFonts w:ascii="Times New Roman" w:hAnsi="Times New Roman"/>
                <w:sz w:val="16"/>
                <w:szCs w:val="16"/>
              </w:rPr>
            </w:pPr>
            <w:ins w:id="432" w:author="Yurii Litvinov" w:date="2023-01-23T16:25:00Z">
              <w:r w:rsidRPr="00860071">
                <w:rPr>
                  <w:rFonts w:ascii="Times New Roman" w:hAnsi="Times New Roman"/>
                  <w:sz w:val="16"/>
                  <w:szCs w:val="16"/>
                </w:rPr>
                <w:t>2</w:t>
              </w:r>
            </w:ins>
          </w:p>
        </w:tc>
        <w:tc>
          <w:tcPr>
            <w:tcW w:w="566" w:type="dxa"/>
            <w:tcBorders>
              <w:top w:val="none" w:sz="4" w:space="0" w:color="000000"/>
            </w:tcBorders>
            <w:vAlign w:val="center"/>
          </w:tcPr>
          <w:p w14:paraId="051B461F" w14:textId="0549D0F1" w:rsidR="00FA3E03" w:rsidRDefault="00FA3E03" w:rsidP="00FA3E03">
            <w:pPr>
              <w:spacing w:after="0"/>
              <w:jc w:val="center"/>
              <w:rPr>
                <w:ins w:id="433" w:author="Yurii Litvinov" w:date="2023-01-23T16:25:00Z"/>
                <w:rFonts w:ascii="Times New Roman" w:hAnsi="Times New Roman"/>
                <w:sz w:val="16"/>
                <w:szCs w:val="16"/>
              </w:rPr>
            </w:pPr>
            <w:ins w:id="434" w:author="Yurii Litvinov" w:date="2023-01-23T16:25:00Z">
              <w:r w:rsidRPr="00860071">
                <w:rPr>
                  <w:rFonts w:ascii="Times New Roman" w:hAnsi="Times New Roman"/>
                  <w:sz w:val="16"/>
                  <w:szCs w:val="16"/>
                </w:rPr>
                <w:t>0</w:t>
              </w:r>
            </w:ins>
          </w:p>
        </w:tc>
        <w:tc>
          <w:tcPr>
            <w:tcW w:w="425" w:type="dxa"/>
            <w:tcBorders>
              <w:top w:val="none" w:sz="4" w:space="0" w:color="000000"/>
            </w:tcBorders>
            <w:vAlign w:val="center"/>
          </w:tcPr>
          <w:p w14:paraId="025DBEF3" w14:textId="7BE16FA2" w:rsidR="00FA3E03" w:rsidRDefault="00FA3E03" w:rsidP="00FA3E03">
            <w:pPr>
              <w:spacing w:after="0"/>
              <w:jc w:val="center"/>
              <w:rPr>
                <w:ins w:id="435" w:author="Yurii Litvinov" w:date="2023-01-23T16:25:00Z"/>
                <w:rFonts w:ascii="Times New Roman" w:hAnsi="Times New Roman"/>
                <w:sz w:val="16"/>
                <w:szCs w:val="16"/>
              </w:rPr>
            </w:pPr>
            <w:ins w:id="436" w:author="Yurii Litvinov" w:date="2023-01-23T16:25:00Z">
              <w:r w:rsidRPr="00860071">
                <w:rPr>
                  <w:rFonts w:ascii="Times New Roman" w:hAnsi="Times New Roman"/>
                  <w:sz w:val="16"/>
                  <w:szCs w:val="16"/>
                </w:rPr>
                <w:t>0</w:t>
              </w:r>
            </w:ins>
          </w:p>
        </w:tc>
        <w:tc>
          <w:tcPr>
            <w:tcW w:w="568" w:type="dxa"/>
            <w:tcBorders>
              <w:top w:val="none" w:sz="4" w:space="0" w:color="000000"/>
            </w:tcBorders>
            <w:vAlign w:val="center"/>
          </w:tcPr>
          <w:p w14:paraId="61731FC8" w14:textId="1284A200" w:rsidR="00FA3E03" w:rsidRDefault="00FA3E03" w:rsidP="00FA3E03">
            <w:pPr>
              <w:spacing w:after="0"/>
              <w:jc w:val="center"/>
              <w:rPr>
                <w:ins w:id="437" w:author="Yurii Litvinov" w:date="2023-01-23T16:25:00Z"/>
                <w:rFonts w:ascii="Times New Roman" w:hAnsi="Times New Roman"/>
                <w:sz w:val="16"/>
                <w:szCs w:val="16"/>
              </w:rPr>
            </w:pPr>
            <w:ins w:id="438" w:author="Yurii Litvinov" w:date="2023-01-23T16:25:00Z">
              <w:r w:rsidRPr="00860071">
                <w:rPr>
                  <w:rFonts w:ascii="Times New Roman" w:hAnsi="Times New Roman"/>
                  <w:sz w:val="16"/>
                  <w:szCs w:val="16"/>
                </w:rPr>
                <w:t>24</w:t>
              </w:r>
            </w:ins>
          </w:p>
        </w:tc>
        <w:tc>
          <w:tcPr>
            <w:tcW w:w="424" w:type="dxa"/>
            <w:tcBorders>
              <w:top w:val="none" w:sz="4" w:space="0" w:color="000000"/>
            </w:tcBorders>
            <w:vAlign w:val="center"/>
          </w:tcPr>
          <w:p w14:paraId="18971BA5" w14:textId="05478F21" w:rsidR="00FA3E03" w:rsidRDefault="00FA3E03" w:rsidP="00FA3E03">
            <w:pPr>
              <w:spacing w:after="0"/>
              <w:jc w:val="center"/>
              <w:rPr>
                <w:ins w:id="439" w:author="Yurii Litvinov" w:date="2023-01-23T16:25:00Z"/>
                <w:rFonts w:ascii="Times New Roman" w:hAnsi="Times New Roman"/>
                <w:sz w:val="16"/>
                <w:szCs w:val="16"/>
              </w:rPr>
            </w:pPr>
            <w:ins w:id="440" w:author="Yurii Litvinov" w:date="2023-01-23T16:25:00Z">
              <w:r w:rsidRPr="00860071">
                <w:rPr>
                  <w:rFonts w:ascii="Times New Roman" w:hAnsi="Times New Roman"/>
                  <w:sz w:val="16"/>
                  <w:szCs w:val="16"/>
                </w:rPr>
                <w:t>0</w:t>
              </w:r>
            </w:ins>
          </w:p>
        </w:tc>
        <w:tc>
          <w:tcPr>
            <w:tcW w:w="473" w:type="dxa"/>
            <w:tcBorders>
              <w:top w:val="none" w:sz="4" w:space="0" w:color="000000"/>
            </w:tcBorders>
            <w:vAlign w:val="center"/>
          </w:tcPr>
          <w:p w14:paraId="780C4734" w14:textId="254A9026" w:rsidR="00FA3E03" w:rsidRDefault="00FA3E03" w:rsidP="00FA3E03">
            <w:pPr>
              <w:spacing w:after="0"/>
              <w:jc w:val="center"/>
              <w:rPr>
                <w:ins w:id="441" w:author="Yurii Litvinov" w:date="2023-01-23T16:25:00Z"/>
                <w:rFonts w:ascii="Times New Roman" w:hAnsi="Times New Roman"/>
                <w:sz w:val="16"/>
                <w:szCs w:val="16"/>
              </w:rPr>
            </w:pPr>
            <w:ins w:id="442" w:author="Yurii Litvinov" w:date="2023-01-23T16:25:00Z">
              <w:r w:rsidRPr="00860071">
                <w:rPr>
                  <w:rFonts w:ascii="Times New Roman" w:hAnsi="Times New Roman"/>
                  <w:sz w:val="16"/>
                  <w:szCs w:val="16"/>
                </w:rPr>
                <w:t>0</w:t>
              </w:r>
            </w:ins>
          </w:p>
        </w:tc>
        <w:tc>
          <w:tcPr>
            <w:tcW w:w="594" w:type="dxa"/>
            <w:tcBorders>
              <w:top w:val="none" w:sz="4" w:space="0" w:color="000000"/>
            </w:tcBorders>
            <w:vAlign w:val="center"/>
          </w:tcPr>
          <w:p w14:paraId="0A1493EC" w14:textId="3888CD42" w:rsidR="00FA3E03" w:rsidRDefault="00FA3E03" w:rsidP="00FA3E03">
            <w:pPr>
              <w:spacing w:after="0"/>
              <w:jc w:val="center"/>
              <w:rPr>
                <w:ins w:id="443" w:author="Yurii Litvinov" w:date="2023-01-23T16:25:00Z"/>
                <w:rFonts w:ascii="Times New Roman" w:hAnsi="Times New Roman"/>
                <w:sz w:val="16"/>
                <w:szCs w:val="16"/>
              </w:rPr>
            </w:pPr>
            <w:ins w:id="444" w:author="Yurii Litvinov" w:date="2023-01-23T16:25:00Z">
              <w:r w:rsidRPr="00860071">
                <w:rPr>
                  <w:rFonts w:ascii="Times New Roman" w:hAnsi="Times New Roman"/>
                  <w:sz w:val="16"/>
                  <w:szCs w:val="16"/>
                </w:rPr>
                <w:t>0</w:t>
              </w:r>
            </w:ins>
          </w:p>
        </w:tc>
      </w:tr>
      <w:tr w:rsidR="00FA3E03" w:rsidRPr="00860071" w14:paraId="7A10A928" w14:textId="77777777" w:rsidTr="00B72F92">
        <w:tc>
          <w:tcPr>
            <w:tcW w:w="14786" w:type="dxa"/>
            <w:gridSpan w:val="20"/>
            <w:vAlign w:val="center"/>
          </w:tcPr>
          <w:p w14:paraId="658352E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FA3E03" w:rsidRPr="00860071" w14:paraId="10C2262A" w14:textId="77777777" w:rsidTr="00B72F92">
        <w:tc>
          <w:tcPr>
            <w:tcW w:w="710" w:type="dxa"/>
            <w:vMerge w:val="restart"/>
            <w:vAlign w:val="center"/>
          </w:tcPr>
          <w:p w14:paraId="6C364EA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Merge w:val="restart"/>
            <w:vAlign w:val="center"/>
          </w:tcPr>
          <w:p w14:paraId="7A753975" w14:textId="69F97F46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color w:val="C9211E"/>
              </w:rPr>
            </w:pPr>
            <w:r>
              <w:rPr>
                <w:rFonts w:ascii="Times New Roman" w:hAnsi="Times New Roman"/>
                <w:bCs/>
                <w:color w:val="C9211E"/>
                <w:sz w:val="16"/>
                <w:szCs w:val="16"/>
              </w:rPr>
              <w:t>3</w:t>
            </w:r>
          </w:p>
        </w:tc>
        <w:tc>
          <w:tcPr>
            <w:tcW w:w="813" w:type="dxa"/>
            <w:vMerge w:val="restart"/>
            <w:vAlign w:val="center"/>
          </w:tcPr>
          <w:p w14:paraId="7E2A2C0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32E7B906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[002236]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Методы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вычислений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Methods of Computation</w:t>
            </w:r>
          </w:p>
        </w:tc>
        <w:tc>
          <w:tcPr>
            <w:tcW w:w="1418" w:type="dxa"/>
            <w:vMerge w:val="restart"/>
          </w:tcPr>
          <w:p w14:paraId="7EB1E2BC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6" w:type="dxa"/>
            <w:vAlign w:val="center"/>
          </w:tcPr>
          <w:p w14:paraId="0954320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4" w:type="dxa"/>
            <w:vAlign w:val="center"/>
          </w:tcPr>
          <w:p w14:paraId="7E10B1A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7B3AF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F91E8A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2B98119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E8629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1A26C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4F3CF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E1EBC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171EFF4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34BD7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515509D8" w14:textId="23947F4A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color w:val="C9211E"/>
              </w:rPr>
            </w:pPr>
            <w:r>
              <w:rPr>
                <w:rFonts w:ascii="Times New Roman" w:hAnsi="Times New Roman"/>
                <w:bCs/>
                <w:color w:val="C9211E"/>
                <w:sz w:val="16"/>
                <w:szCs w:val="16"/>
              </w:rPr>
              <w:t>16</w:t>
            </w:r>
          </w:p>
        </w:tc>
        <w:tc>
          <w:tcPr>
            <w:tcW w:w="424" w:type="dxa"/>
            <w:vAlign w:val="center"/>
          </w:tcPr>
          <w:p w14:paraId="4667833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C22272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4" w:type="dxa"/>
            <w:vAlign w:val="center"/>
          </w:tcPr>
          <w:p w14:paraId="1544F04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05A49DC2" w14:textId="77777777" w:rsidTr="00B72F92">
        <w:tc>
          <w:tcPr>
            <w:tcW w:w="710" w:type="dxa"/>
            <w:vMerge/>
            <w:vAlign w:val="center"/>
          </w:tcPr>
          <w:p w14:paraId="033EDB5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1D71A0C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2B30C12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86F49D1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[002237] Экстремальные задачи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Extremal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Problems</w:t>
            </w:r>
            <w:proofErr w:type="spellEnd"/>
          </w:p>
        </w:tc>
        <w:tc>
          <w:tcPr>
            <w:tcW w:w="1418" w:type="dxa"/>
            <w:vMerge/>
          </w:tcPr>
          <w:p w14:paraId="306F9D6F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44F7823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4" w:type="dxa"/>
            <w:vAlign w:val="center"/>
          </w:tcPr>
          <w:p w14:paraId="664C52F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17FB1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8096D8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2CBB1C9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44E38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D9E35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F2B7D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83F1C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4DE0038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F3A1B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0E8FBD41" w14:textId="12E41214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color w:val="C9211E"/>
              </w:rPr>
            </w:pPr>
            <w:r>
              <w:rPr>
                <w:rFonts w:ascii="Times New Roman" w:hAnsi="Times New Roman"/>
                <w:color w:val="C9211E"/>
                <w:sz w:val="16"/>
                <w:szCs w:val="16"/>
              </w:rPr>
              <w:t>16</w:t>
            </w:r>
          </w:p>
        </w:tc>
        <w:tc>
          <w:tcPr>
            <w:tcW w:w="424" w:type="dxa"/>
            <w:vAlign w:val="center"/>
          </w:tcPr>
          <w:p w14:paraId="3B5C1CF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7CEF11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4" w:type="dxa"/>
            <w:vAlign w:val="center"/>
          </w:tcPr>
          <w:p w14:paraId="3904BBC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70A95CA7" w14:textId="77777777" w:rsidTr="00B72F92">
        <w:tc>
          <w:tcPr>
            <w:tcW w:w="710" w:type="dxa"/>
            <w:vMerge w:val="restart"/>
            <w:vAlign w:val="center"/>
          </w:tcPr>
          <w:p w14:paraId="1744D48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Merge w:val="restart"/>
            <w:vAlign w:val="center"/>
          </w:tcPr>
          <w:p w14:paraId="4698EEB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3" w:type="dxa"/>
            <w:vMerge w:val="restart"/>
            <w:vAlign w:val="center"/>
          </w:tcPr>
          <w:p w14:paraId="740BCA5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ОПК-1, ОПК-3, ОПК-4, ОПК-5, ПКА-1, ПКА-2, ПКП-1, ПКП-4, ПКП-5, ПКП-6, УКБ-3</w:t>
            </w:r>
          </w:p>
        </w:tc>
        <w:tc>
          <w:tcPr>
            <w:tcW w:w="4252" w:type="dxa"/>
          </w:tcPr>
          <w:p w14:paraId="035F1560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[038182] Параллельные алгоритмы численного моделирования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Parallel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Algorithms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Numerical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Simulation</w:t>
            </w:r>
            <w:proofErr w:type="spellEnd"/>
          </w:p>
        </w:tc>
        <w:tc>
          <w:tcPr>
            <w:tcW w:w="1418" w:type="dxa"/>
            <w:vMerge w:val="restart"/>
          </w:tcPr>
          <w:p w14:paraId="71C3B15B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7B77D3B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3F01DD6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6" w:type="dxa"/>
            <w:vAlign w:val="center"/>
          </w:tcPr>
          <w:p w14:paraId="4598CFF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6E9B4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3848ED1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0BD029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1A511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A6F76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6E7F9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3C2194C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5576B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3CB88EA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4" w:type="dxa"/>
            <w:vAlign w:val="center"/>
          </w:tcPr>
          <w:p w14:paraId="0F45181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BA4DD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4" w:type="dxa"/>
            <w:vAlign w:val="center"/>
          </w:tcPr>
          <w:p w14:paraId="4E4964B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FA3E03" w:rsidRPr="00860071" w14:paraId="73F58AC0" w14:textId="77777777" w:rsidTr="00B72F92">
        <w:tc>
          <w:tcPr>
            <w:tcW w:w="710" w:type="dxa"/>
            <w:vMerge/>
            <w:vAlign w:val="center"/>
          </w:tcPr>
          <w:p w14:paraId="2C5457E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3ABCD55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7950583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A5452DA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[002244] Распределенные параллельные системы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Distributed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Parallel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Systems</w:t>
            </w:r>
          </w:p>
        </w:tc>
        <w:tc>
          <w:tcPr>
            <w:tcW w:w="1418" w:type="dxa"/>
            <w:vMerge/>
          </w:tcPr>
          <w:p w14:paraId="2FFB4332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554DB26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20C0E53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6" w:type="dxa"/>
            <w:vAlign w:val="center"/>
          </w:tcPr>
          <w:p w14:paraId="23264EB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A787B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290F711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7377B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C4B64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923D0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3C110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4166316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83146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27B2FCF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4" w:type="dxa"/>
            <w:vAlign w:val="center"/>
          </w:tcPr>
          <w:p w14:paraId="189FCDD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5A7EAA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4" w:type="dxa"/>
            <w:vAlign w:val="center"/>
          </w:tcPr>
          <w:p w14:paraId="55E2AC3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FA3E03" w:rsidRPr="00860071" w14:paraId="3188DA56" w14:textId="77777777" w:rsidTr="00B72F92">
        <w:tc>
          <w:tcPr>
            <w:tcW w:w="710" w:type="dxa"/>
            <w:vMerge/>
            <w:vAlign w:val="center"/>
          </w:tcPr>
          <w:p w14:paraId="2DD8E09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742D9A0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147C260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9CC1962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[002962]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Реинжиниринг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информационных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систем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Informational System Re-Engineering</w:t>
            </w:r>
          </w:p>
        </w:tc>
        <w:tc>
          <w:tcPr>
            <w:tcW w:w="1418" w:type="dxa"/>
            <w:vMerge/>
          </w:tcPr>
          <w:p w14:paraId="25F6B6F2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  <w:vAlign w:val="center"/>
          </w:tcPr>
          <w:p w14:paraId="04D51C9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7EB6629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6" w:type="dxa"/>
            <w:vAlign w:val="center"/>
          </w:tcPr>
          <w:p w14:paraId="35F0E1E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16DA1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08B9A4A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EDB37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0BBE0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867A9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1A07D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36AA944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080A5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54827B0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4" w:type="dxa"/>
            <w:vAlign w:val="center"/>
          </w:tcPr>
          <w:p w14:paraId="2CB7D02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2B962F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4" w:type="dxa"/>
            <w:vAlign w:val="center"/>
          </w:tcPr>
          <w:p w14:paraId="3D16DF7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FA3E03" w:rsidRPr="00860071" w14:paraId="44940A52" w14:textId="77777777" w:rsidTr="00B72F92">
        <w:tc>
          <w:tcPr>
            <w:tcW w:w="710" w:type="dxa"/>
            <w:vMerge/>
            <w:vAlign w:val="center"/>
          </w:tcPr>
          <w:p w14:paraId="6A2CEED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58D42AB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5E7687B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4405E68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[002245] Сетевые технологии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>Network Technologies</w:t>
            </w:r>
          </w:p>
        </w:tc>
        <w:tc>
          <w:tcPr>
            <w:tcW w:w="1418" w:type="dxa"/>
            <w:vMerge/>
          </w:tcPr>
          <w:p w14:paraId="34726BBD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249BEEB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0D2230D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6" w:type="dxa"/>
            <w:vAlign w:val="center"/>
          </w:tcPr>
          <w:p w14:paraId="73B83E5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3D273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0B17248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E03E8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CACC4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0CA65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559DC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109212F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EF42E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4BE5C32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4" w:type="dxa"/>
            <w:vAlign w:val="center"/>
          </w:tcPr>
          <w:p w14:paraId="487D5E7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C9E52F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4" w:type="dxa"/>
            <w:vAlign w:val="center"/>
          </w:tcPr>
          <w:p w14:paraId="30E10BF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FA3E03" w:rsidRPr="00860071" w14:paraId="70822398" w14:textId="77777777" w:rsidTr="00B72F92">
        <w:tc>
          <w:tcPr>
            <w:tcW w:w="710" w:type="dxa"/>
            <w:vMerge/>
            <w:vAlign w:val="center"/>
          </w:tcPr>
          <w:p w14:paraId="7E5CC99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48AEDC4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7746819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6E55A5C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[053903] Статистический анализ данных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Statistical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Data Analysis</w:t>
            </w:r>
          </w:p>
        </w:tc>
        <w:tc>
          <w:tcPr>
            <w:tcW w:w="1418" w:type="dxa"/>
            <w:vMerge/>
          </w:tcPr>
          <w:p w14:paraId="07C86EBE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2F4D110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3A93984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6" w:type="dxa"/>
            <w:vAlign w:val="center"/>
          </w:tcPr>
          <w:p w14:paraId="4B46C2D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ADE8D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4ECAF43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B08007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06427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31F29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34F07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58F8C12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1674B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2A888D3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4" w:type="dxa"/>
            <w:vAlign w:val="center"/>
          </w:tcPr>
          <w:p w14:paraId="539F213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AC9524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4" w:type="dxa"/>
            <w:vAlign w:val="center"/>
          </w:tcPr>
          <w:p w14:paraId="38675DB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FA3E03" w:rsidRPr="00860071" w14:paraId="27D39EE5" w14:textId="77777777" w:rsidTr="00B72F92">
        <w:tc>
          <w:tcPr>
            <w:tcW w:w="710" w:type="dxa"/>
            <w:vMerge/>
            <w:vAlign w:val="center"/>
          </w:tcPr>
          <w:p w14:paraId="4B9C655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49E7D23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5D78FA4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5271FC9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[002243] Телекоммуникации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>Telecommunications</w:t>
            </w:r>
          </w:p>
        </w:tc>
        <w:tc>
          <w:tcPr>
            <w:tcW w:w="1418" w:type="dxa"/>
            <w:vMerge/>
          </w:tcPr>
          <w:p w14:paraId="48FB2442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65AAC15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62C7AD0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6" w:type="dxa"/>
            <w:vAlign w:val="center"/>
          </w:tcPr>
          <w:p w14:paraId="2146970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1CB01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639B9C2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3C2301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BB33A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BA477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54955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57F2272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D43F3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0C89B7C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4" w:type="dxa"/>
            <w:vAlign w:val="center"/>
          </w:tcPr>
          <w:p w14:paraId="1A5B6FB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0D9519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4" w:type="dxa"/>
            <w:vAlign w:val="center"/>
          </w:tcPr>
          <w:p w14:paraId="6C1CCC3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FA3E03" w:rsidRPr="00860071" w14:paraId="01FD9B3D" w14:textId="77777777" w:rsidTr="00B72F92">
        <w:tc>
          <w:tcPr>
            <w:tcW w:w="710" w:type="dxa"/>
            <w:vMerge/>
            <w:vAlign w:val="center"/>
          </w:tcPr>
          <w:p w14:paraId="7C83782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5AA55C8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14DB009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0B30D2E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[002240] Язык программирования С++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 xml:space="preserve">C++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Language</w:t>
            </w:r>
          </w:p>
        </w:tc>
        <w:tc>
          <w:tcPr>
            <w:tcW w:w="1418" w:type="dxa"/>
            <w:vMerge/>
          </w:tcPr>
          <w:p w14:paraId="600D7381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7F14F4E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62032D7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6" w:type="dxa"/>
            <w:vAlign w:val="center"/>
          </w:tcPr>
          <w:p w14:paraId="2EF4CE7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A215C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65297B7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730CE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C1E7F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EC822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49545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5035E03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E8019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0892B72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4" w:type="dxa"/>
            <w:vAlign w:val="center"/>
          </w:tcPr>
          <w:p w14:paraId="7F8857A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C98C79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  <w:tc>
          <w:tcPr>
            <w:tcW w:w="594" w:type="dxa"/>
            <w:vAlign w:val="center"/>
          </w:tcPr>
          <w:p w14:paraId="7C2DBEC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</w:tr>
      <w:tr w:rsidR="00FA3E03" w:rsidRPr="00860071" w14:paraId="0109309F" w14:textId="77777777" w:rsidTr="00B72F92">
        <w:tc>
          <w:tcPr>
            <w:tcW w:w="710" w:type="dxa"/>
            <w:vMerge w:val="restart"/>
            <w:vAlign w:val="center"/>
          </w:tcPr>
          <w:p w14:paraId="793921D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lastRenderedPageBreak/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Merge w:val="restart"/>
            <w:vAlign w:val="center"/>
          </w:tcPr>
          <w:p w14:paraId="1FD4152B" w14:textId="5C8C02C2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445" w:author="Yurii Litvinov" w:date="2023-01-23T16:58:00Z">
              <w:r w:rsidRPr="00860071" w:rsidDel="00E71348">
                <w:rPr>
                  <w:rFonts w:ascii="Times New Roman" w:hAnsi="Times New Roman"/>
                  <w:sz w:val="16"/>
                  <w:szCs w:val="16"/>
                </w:rPr>
                <w:delText>3</w:delText>
              </w:r>
            </w:del>
            <w:ins w:id="446" w:author="Yurii Litvinov" w:date="2023-01-23T16:58:00Z">
              <w:r w:rsidR="00E71348">
                <w:rPr>
                  <w:rFonts w:ascii="Times New Roman" w:hAnsi="Times New Roman"/>
                  <w:sz w:val="16"/>
                  <w:szCs w:val="16"/>
                </w:rPr>
                <w:t>2</w:t>
              </w:r>
            </w:ins>
          </w:p>
        </w:tc>
        <w:tc>
          <w:tcPr>
            <w:tcW w:w="813" w:type="dxa"/>
            <w:vMerge w:val="restart"/>
            <w:vAlign w:val="center"/>
          </w:tcPr>
          <w:p w14:paraId="263CD7E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14:paraId="07349FFA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[002249] Алгоритмы анализа графов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Graph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Analysis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Algorithms</w:t>
            </w:r>
            <w:proofErr w:type="spellEnd"/>
          </w:p>
        </w:tc>
        <w:tc>
          <w:tcPr>
            <w:tcW w:w="1418" w:type="dxa"/>
            <w:vMerge w:val="restart"/>
          </w:tcPr>
          <w:p w14:paraId="08E9FD7C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6" w:type="dxa"/>
            <w:vAlign w:val="center"/>
          </w:tcPr>
          <w:p w14:paraId="13AE325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4" w:type="dxa"/>
            <w:vAlign w:val="center"/>
          </w:tcPr>
          <w:p w14:paraId="1CCE51E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29E9E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CFE557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1420E82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77160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95000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2F058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F4D98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5D4ABC3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2309C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363A1C69" w14:textId="23A88B26" w:rsidR="00FA3E03" w:rsidRPr="00905A29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  <w:rPrChange w:id="447" w:author="Yurii Litvinov" w:date="2023-01-23T19:07:00Z">
                  <w:rPr>
                    <w:rFonts w:ascii="Times New Roman" w:hAnsi="Times New Roman"/>
                    <w:bCs/>
                    <w:color w:val="000000"/>
                    <w:sz w:val="16"/>
                    <w:szCs w:val="16"/>
                  </w:rPr>
                </w:rPrChange>
              </w:rPr>
            </w:pPr>
            <w:del w:id="448" w:author="Yurii Litvinov" w:date="2023-01-23T19:07:00Z">
              <w:r w:rsidRPr="00860071" w:rsidDel="00905A29">
                <w:rPr>
                  <w:rFonts w:ascii="Times New Roman" w:hAnsi="Times New Roman"/>
                  <w:sz w:val="16"/>
                  <w:szCs w:val="16"/>
                </w:rPr>
                <w:delText>46</w:delText>
              </w:r>
            </w:del>
            <w:ins w:id="449" w:author="Yurii Litvinov" w:date="2023-01-23T19:07:00Z">
              <w:r w:rsidR="00905A29">
                <w:rPr>
                  <w:rFonts w:ascii="Times New Roman" w:hAnsi="Times New Roman"/>
                  <w:sz w:val="16"/>
                  <w:szCs w:val="16"/>
                  <w:lang w:val="en-US"/>
                </w:rPr>
                <w:t>10</w:t>
              </w:r>
            </w:ins>
          </w:p>
        </w:tc>
        <w:tc>
          <w:tcPr>
            <w:tcW w:w="424" w:type="dxa"/>
            <w:vAlign w:val="center"/>
          </w:tcPr>
          <w:p w14:paraId="6E60C62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19FAAF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4" w:type="dxa"/>
            <w:vAlign w:val="center"/>
          </w:tcPr>
          <w:p w14:paraId="356F11C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61A73FD2" w14:textId="77777777" w:rsidTr="00B72F92">
        <w:tc>
          <w:tcPr>
            <w:tcW w:w="710" w:type="dxa"/>
            <w:vMerge/>
            <w:vAlign w:val="center"/>
          </w:tcPr>
          <w:p w14:paraId="589B01E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4DA3DE7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229A7CB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BAF00CD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[002247]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Введение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в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архитектуру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программ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Introduction to Program Architecture</w:t>
            </w:r>
          </w:p>
        </w:tc>
        <w:tc>
          <w:tcPr>
            <w:tcW w:w="1418" w:type="dxa"/>
            <w:vMerge/>
          </w:tcPr>
          <w:p w14:paraId="23BE722B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  <w:vAlign w:val="center"/>
          </w:tcPr>
          <w:p w14:paraId="5C2EB03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4" w:type="dxa"/>
            <w:vAlign w:val="center"/>
          </w:tcPr>
          <w:p w14:paraId="062B0A9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42302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23F08B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573E0A3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1A4FC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7415F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7B317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25B4C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4C958E5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81603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1E55E173" w14:textId="179BD15D" w:rsidR="00FA3E03" w:rsidRPr="00905A29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  <w:rPrChange w:id="450" w:author="Yurii Litvinov" w:date="2023-01-23T19:07:00Z">
                  <w:rPr>
                    <w:rFonts w:ascii="Times New Roman" w:hAnsi="Times New Roman"/>
                    <w:bCs/>
                    <w:color w:val="000000"/>
                    <w:sz w:val="16"/>
                    <w:szCs w:val="16"/>
                  </w:rPr>
                </w:rPrChange>
              </w:rPr>
            </w:pPr>
            <w:del w:id="451" w:author="Yurii Litvinov" w:date="2023-01-23T19:07:00Z">
              <w:r w:rsidRPr="00860071" w:rsidDel="00905A29">
                <w:rPr>
                  <w:rFonts w:ascii="Times New Roman" w:hAnsi="Times New Roman"/>
                  <w:sz w:val="16"/>
                  <w:szCs w:val="16"/>
                </w:rPr>
                <w:delText>46</w:delText>
              </w:r>
            </w:del>
            <w:ins w:id="452" w:author="Yurii Litvinov" w:date="2023-01-23T19:07:00Z">
              <w:r w:rsidR="00905A29">
                <w:rPr>
                  <w:rFonts w:ascii="Times New Roman" w:hAnsi="Times New Roman"/>
                  <w:sz w:val="16"/>
                  <w:szCs w:val="16"/>
                  <w:lang w:val="en-US"/>
                </w:rPr>
                <w:t>10</w:t>
              </w:r>
            </w:ins>
          </w:p>
        </w:tc>
        <w:tc>
          <w:tcPr>
            <w:tcW w:w="424" w:type="dxa"/>
            <w:vAlign w:val="center"/>
          </w:tcPr>
          <w:p w14:paraId="5FB6B1B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ECCE1D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4" w:type="dxa"/>
            <w:vAlign w:val="center"/>
          </w:tcPr>
          <w:p w14:paraId="1500FAE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2E1534DB" w14:textId="77777777" w:rsidTr="00B72F92">
        <w:tc>
          <w:tcPr>
            <w:tcW w:w="710" w:type="dxa"/>
            <w:vMerge/>
            <w:vAlign w:val="center"/>
          </w:tcPr>
          <w:p w14:paraId="6848407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36DD112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59E7164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14E5BDE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[002250]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Локальные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сети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и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вычислительные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системы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Local Networks and Computational Systems</w:t>
            </w:r>
          </w:p>
        </w:tc>
        <w:tc>
          <w:tcPr>
            <w:tcW w:w="1418" w:type="dxa"/>
            <w:vMerge/>
          </w:tcPr>
          <w:p w14:paraId="0626FE5D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  <w:vAlign w:val="center"/>
          </w:tcPr>
          <w:p w14:paraId="20F8D76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4" w:type="dxa"/>
            <w:vAlign w:val="center"/>
          </w:tcPr>
          <w:p w14:paraId="056D5FC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00B78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68C91A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19BC799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90E84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2C9B0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44394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E563B8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0D37534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82E0C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1DF6E4AD" w14:textId="0579CDE5" w:rsidR="00FA3E03" w:rsidRPr="00905A29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  <w:rPrChange w:id="453" w:author="Yurii Litvinov" w:date="2023-01-23T19:07:00Z">
                  <w:rPr>
                    <w:rFonts w:ascii="Times New Roman" w:hAnsi="Times New Roman"/>
                    <w:bCs/>
                    <w:color w:val="000000"/>
                    <w:sz w:val="16"/>
                    <w:szCs w:val="16"/>
                  </w:rPr>
                </w:rPrChange>
              </w:rPr>
            </w:pPr>
            <w:del w:id="454" w:author="Yurii Litvinov" w:date="2023-01-23T19:07:00Z">
              <w:r w:rsidRPr="00860071" w:rsidDel="00905A29">
                <w:rPr>
                  <w:rFonts w:ascii="Times New Roman" w:hAnsi="Times New Roman"/>
                  <w:sz w:val="16"/>
                  <w:szCs w:val="16"/>
                </w:rPr>
                <w:delText>46</w:delText>
              </w:r>
            </w:del>
            <w:ins w:id="455" w:author="Yurii Litvinov" w:date="2023-01-23T19:07:00Z">
              <w:r w:rsidR="00905A29">
                <w:rPr>
                  <w:rFonts w:ascii="Times New Roman" w:hAnsi="Times New Roman"/>
                  <w:sz w:val="16"/>
                  <w:szCs w:val="16"/>
                  <w:lang w:val="en-US"/>
                </w:rPr>
                <w:t>10</w:t>
              </w:r>
            </w:ins>
          </w:p>
        </w:tc>
        <w:tc>
          <w:tcPr>
            <w:tcW w:w="424" w:type="dxa"/>
            <w:vAlign w:val="center"/>
          </w:tcPr>
          <w:p w14:paraId="23AF904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13E959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4" w:type="dxa"/>
            <w:vAlign w:val="center"/>
          </w:tcPr>
          <w:p w14:paraId="78FD724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0E343B36" w14:textId="77777777" w:rsidTr="00B72F92">
        <w:tc>
          <w:tcPr>
            <w:tcW w:w="710" w:type="dxa"/>
            <w:vMerge/>
            <w:vAlign w:val="center"/>
          </w:tcPr>
          <w:p w14:paraId="7E99782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60A3F5D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0D1A37D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1DD99BC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[025200] Организация и дизайн современных компьютеров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 xml:space="preserve">Modern Computer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Structure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Design</w:t>
            </w:r>
          </w:p>
        </w:tc>
        <w:tc>
          <w:tcPr>
            <w:tcW w:w="1418" w:type="dxa"/>
            <w:vMerge/>
          </w:tcPr>
          <w:p w14:paraId="6D5F9E95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0853997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4" w:type="dxa"/>
            <w:vAlign w:val="center"/>
          </w:tcPr>
          <w:p w14:paraId="0A32395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CE049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193BE3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2BF64E1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1F25C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F8C6B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ED282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299AB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2621036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8D0EC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4D7C4873" w14:textId="38DD9164" w:rsidR="00FA3E03" w:rsidRPr="00905A29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  <w:rPrChange w:id="456" w:author="Yurii Litvinov" w:date="2023-01-23T19:07:00Z">
                  <w:rPr>
                    <w:rFonts w:ascii="Times New Roman" w:hAnsi="Times New Roman"/>
                    <w:bCs/>
                    <w:color w:val="000000"/>
                    <w:sz w:val="16"/>
                    <w:szCs w:val="16"/>
                  </w:rPr>
                </w:rPrChange>
              </w:rPr>
            </w:pPr>
            <w:del w:id="457" w:author="Yurii Litvinov" w:date="2023-01-23T19:07:00Z">
              <w:r w:rsidRPr="00860071" w:rsidDel="00905A29">
                <w:rPr>
                  <w:rFonts w:ascii="Times New Roman" w:hAnsi="Times New Roman"/>
                  <w:sz w:val="16"/>
                  <w:szCs w:val="16"/>
                </w:rPr>
                <w:delText>46</w:delText>
              </w:r>
            </w:del>
            <w:ins w:id="458" w:author="Yurii Litvinov" w:date="2023-01-23T19:07:00Z">
              <w:r w:rsidR="00905A29">
                <w:rPr>
                  <w:rFonts w:ascii="Times New Roman" w:hAnsi="Times New Roman"/>
                  <w:sz w:val="16"/>
                  <w:szCs w:val="16"/>
                  <w:lang w:val="en-US"/>
                </w:rPr>
                <w:t>10</w:t>
              </w:r>
            </w:ins>
          </w:p>
        </w:tc>
        <w:tc>
          <w:tcPr>
            <w:tcW w:w="424" w:type="dxa"/>
            <w:vAlign w:val="center"/>
          </w:tcPr>
          <w:p w14:paraId="33F4360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ACA552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4" w:type="dxa"/>
            <w:vAlign w:val="center"/>
          </w:tcPr>
          <w:p w14:paraId="7F30CCF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1C5322A6" w14:textId="77777777" w:rsidTr="00B72F92">
        <w:tc>
          <w:tcPr>
            <w:tcW w:w="710" w:type="dxa"/>
            <w:vMerge/>
            <w:vAlign w:val="center"/>
          </w:tcPr>
          <w:p w14:paraId="04D0368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42C7829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7AEA06F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F1A1455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[038180] Параллельные вычисления с использованием графических процессоров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Parallel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Computing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with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GPU-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technology</w:t>
            </w:r>
            <w:proofErr w:type="spellEnd"/>
          </w:p>
        </w:tc>
        <w:tc>
          <w:tcPr>
            <w:tcW w:w="1418" w:type="dxa"/>
            <w:vMerge/>
          </w:tcPr>
          <w:p w14:paraId="268B0295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3DEED1C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4" w:type="dxa"/>
            <w:vAlign w:val="center"/>
          </w:tcPr>
          <w:p w14:paraId="0DF30D0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4856F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23CC76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60BB72F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35794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7B01B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FECB8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6D2333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79046C0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B1EDE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79FFFC19" w14:textId="26464843" w:rsidR="00FA3E03" w:rsidRPr="00905A29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  <w:rPrChange w:id="459" w:author="Yurii Litvinov" w:date="2023-01-23T19:07:00Z">
                  <w:rPr>
                    <w:rFonts w:ascii="Times New Roman" w:hAnsi="Times New Roman"/>
                    <w:bCs/>
                    <w:color w:val="000000"/>
                    <w:sz w:val="16"/>
                    <w:szCs w:val="16"/>
                  </w:rPr>
                </w:rPrChange>
              </w:rPr>
            </w:pPr>
            <w:del w:id="460" w:author="Yurii Litvinov" w:date="2023-01-23T19:07:00Z">
              <w:r w:rsidRPr="00860071" w:rsidDel="00905A29">
                <w:rPr>
                  <w:rFonts w:ascii="Times New Roman" w:hAnsi="Times New Roman"/>
                  <w:sz w:val="16"/>
                  <w:szCs w:val="16"/>
                </w:rPr>
                <w:delText>46</w:delText>
              </w:r>
            </w:del>
            <w:ins w:id="461" w:author="Yurii Litvinov" w:date="2023-01-23T19:07:00Z">
              <w:r w:rsidR="00905A29">
                <w:rPr>
                  <w:rFonts w:ascii="Times New Roman" w:hAnsi="Times New Roman"/>
                  <w:sz w:val="16"/>
                  <w:szCs w:val="16"/>
                  <w:lang w:val="en-US"/>
                </w:rPr>
                <w:t>10</w:t>
              </w:r>
            </w:ins>
          </w:p>
        </w:tc>
        <w:tc>
          <w:tcPr>
            <w:tcW w:w="424" w:type="dxa"/>
            <w:vAlign w:val="center"/>
          </w:tcPr>
          <w:p w14:paraId="6C7734B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2EC84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4" w:type="dxa"/>
            <w:vAlign w:val="center"/>
          </w:tcPr>
          <w:p w14:paraId="01C5CCE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12411F72" w14:textId="77777777" w:rsidTr="00B72F92">
        <w:tc>
          <w:tcPr>
            <w:tcW w:w="710" w:type="dxa"/>
            <w:vMerge/>
            <w:vAlign w:val="center"/>
          </w:tcPr>
          <w:p w14:paraId="3C64F48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0805AEB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5D0B995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1074F31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[002943]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Реализация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языков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программирования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Implementation of Programming Languages</w:t>
            </w:r>
          </w:p>
        </w:tc>
        <w:tc>
          <w:tcPr>
            <w:tcW w:w="1418" w:type="dxa"/>
            <w:vMerge/>
          </w:tcPr>
          <w:p w14:paraId="3075CC70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  <w:vAlign w:val="center"/>
          </w:tcPr>
          <w:p w14:paraId="3230C30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4" w:type="dxa"/>
            <w:vAlign w:val="center"/>
          </w:tcPr>
          <w:p w14:paraId="13B68AF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FDA14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922386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00DAA60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212A5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635CB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E80A5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E1276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14B1BA6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4860A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50B1983A" w14:textId="0661A8D7" w:rsidR="00FA3E03" w:rsidRPr="00905A29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  <w:rPrChange w:id="462" w:author="Yurii Litvinov" w:date="2023-01-23T19:08:00Z">
                  <w:rPr>
                    <w:rFonts w:ascii="Times New Roman" w:hAnsi="Times New Roman"/>
                    <w:bCs/>
                    <w:color w:val="000000"/>
                    <w:sz w:val="16"/>
                    <w:szCs w:val="16"/>
                  </w:rPr>
                </w:rPrChange>
              </w:rPr>
            </w:pPr>
            <w:del w:id="463" w:author="Yurii Litvinov" w:date="2023-01-23T19:08:00Z">
              <w:r w:rsidRPr="00860071" w:rsidDel="00905A29">
                <w:rPr>
                  <w:rFonts w:ascii="Times New Roman" w:hAnsi="Times New Roman"/>
                  <w:sz w:val="16"/>
                  <w:szCs w:val="16"/>
                </w:rPr>
                <w:delText>46</w:delText>
              </w:r>
            </w:del>
            <w:ins w:id="464" w:author="Yurii Litvinov" w:date="2023-01-23T19:08:00Z">
              <w:r w:rsidR="00905A29">
                <w:rPr>
                  <w:rFonts w:ascii="Times New Roman" w:hAnsi="Times New Roman"/>
                  <w:sz w:val="16"/>
                  <w:szCs w:val="16"/>
                  <w:lang w:val="en-US"/>
                </w:rPr>
                <w:t>10</w:t>
              </w:r>
            </w:ins>
          </w:p>
        </w:tc>
        <w:tc>
          <w:tcPr>
            <w:tcW w:w="424" w:type="dxa"/>
            <w:vAlign w:val="center"/>
          </w:tcPr>
          <w:p w14:paraId="4829B89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39A93A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4" w:type="dxa"/>
            <w:vAlign w:val="center"/>
          </w:tcPr>
          <w:p w14:paraId="5C1E521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660D5555" w14:textId="77777777" w:rsidTr="00B72F92">
        <w:tc>
          <w:tcPr>
            <w:tcW w:w="710" w:type="dxa"/>
            <w:vMerge/>
            <w:vAlign w:val="center"/>
          </w:tcPr>
          <w:p w14:paraId="6760040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6987291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013FC86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6F6B1C4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[002248] Системы управления контентом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>Content Management System</w:t>
            </w:r>
          </w:p>
        </w:tc>
        <w:tc>
          <w:tcPr>
            <w:tcW w:w="1418" w:type="dxa"/>
            <w:vMerge/>
          </w:tcPr>
          <w:p w14:paraId="410E6A18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6109016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4" w:type="dxa"/>
            <w:vAlign w:val="center"/>
          </w:tcPr>
          <w:p w14:paraId="3187DD7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48845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D09AA1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66CFF05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439F8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4BF62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2F168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80032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770594E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2F5D4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301A5F82" w14:textId="5A216178" w:rsidR="00FA3E03" w:rsidRPr="00905A29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  <w:rPrChange w:id="465" w:author="Yurii Litvinov" w:date="2023-01-23T19:08:00Z">
                  <w:rPr>
                    <w:rFonts w:ascii="Times New Roman" w:hAnsi="Times New Roman"/>
                    <w:bCs/>
                    <w:color w:val="000000"/>
                    <w:sz w:val="16"/>
                    <w:szCs w:val="16"/>
                  </w:rPr>
                </w:rPrChange>
              </w:rPr>
            </w:pPr>
            <w:del w:id="466" w:author="Yurii Litvinov" w:date="2023-01-23T19:08:00Z">
              <w:r w:rsidRPr="00860071" w:rsidDel="00905A29">
                <w:rPr>
                  <w:rFonts w:ascii="Times New Roman" w:hAnsi="Times New Roman"/>
                  <w:sz w:val="16"/>
                  <w:szCs w:val="16"/>
                </w:rPr>
                <w:delText>46</w:delText>
              </w:r>
            </w:del>
            <w:ins w:id="467" w:author="Yurii Litvinov" w:date="2023-01-23T19:08:00Z">
              <w:r w:rsidR="00905A29">
                <w:rPr>
                  <w:rFonts w:ascii="Times New Roman" w:hAnsi="Times New Roman"/>
                  <w:sz w:val="16"/>
                  <w:szCs w:val="16"/>
                  <w:lang w:val="en-US"/>
                </w:rPr>
                <w:t>10</w:t>
              </w:r>
            </w:ins>
          </w:p>
        </w:tc>
        <w:tc>
          <w:tcPr>
            <w:tcW w:w="424" w:type="dxa"/>
            <w:vAlign w:val="center"/>
          </w:tcPr>
          <w:p w14:paraId="7ECEDB9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0CAEFC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4" w:type="dxa"/>
            <w:vAlign w:val="center"/>
          </w:tcPr>
          <w:p w14:paraId="645D302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03451BC3" w14:textId="77777777" w:rsidTr="00B72F92">
        <w:tc>
          <w:tcPr>
            <w:tcW w:w="710" w:type="dxa"/>
            <w:vMerge/>
            <w:vAlign w:val="center"/>
          </w:tcPr>
          <w:p w14:paraId="288F7FD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2427118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09D9108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75C2817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[066022]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Структурные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свойства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параллельных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систем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Structural properties of parallel systems</w:t>
            </w:r>
          </w:p>
        </w:tc>
        <w:tc>
          <w:tcPr>
            <w:tcW w:w="1418" w:type="dxa"/>
            <w:vMerge/>
          </w:tcPr>
          <w:p w14:paraId="557AEFC4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  <w:vAlign w:val="center"/>
          </w:tcPr>
          <w:p w14:paraId="684D243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4" w:type="dxa"/>
            <w:vAlign w:val="center"/>
          </w:tcPr>
          <w:p w14:paraId="727449E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43BB3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B71414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32E34CF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50B79D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4E011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8D0DA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52676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6155FE8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11B97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3205B858" w14:textId="359BA282" w:rsidR="00FA3E03" w:rsidRPr="00905A29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  <w:rPrChange w:id="468" w:author="Yurii Litvinov" w:date="2023-01-23T19:08:00Z">
                  <w:rPr>
                    <w:rFonts w:ascii="Times New Roman" w:hAnsi="Times New Roman"/>
                    <w:bCs/>
                    <w:color w:val="000000"/>
                    <w:sz w:val="16"/>
                    <w:szCs w:val="16"/>
                  </w:rPr>
                </w:rPrChange>
              </w:rPr>
            </w:pPr>
            <w:del w:id="469" w:author="Yurii Litvinov" w:date="2023-01-23T19:08:00Z">
              <w:r w:rsidRPr="00860071" w:rsidDel="00905A29">
                <w:rPr>
                  <w:rFonts w:ascii="Times New Roman" w:hAnsi="Times New Roman"/>
                  <w:sz w:val="16"/>
                  <w:szCs w:val="16"/>
                </w:rPr>
                <w:delText>46</w:delText>
              </w:r>
            </w:del>
            <w:ins w:id="470" w:author="Yurii Litvinov" w:date="2023-01-23T19:08:00Z">
              <w:r w:rsidR="00905A29">
                <w:rPr>
                  <w:rFonts w:ascii="Times New Roman" w:hAnsi="Times New Roman"/>
                  <w:sz w:val="16"/>
                  <w:szCs w:val="16"/>
                  <w:lang w:val="en-US"/>
                </w:rPr>
                <w:t>10</w:t>
              </w:r>
            </w:ins>
          </w:p>
        </w:tc>
        <w:tc>
          <w:tcPr>
            <w:tcW w:w="424" w:type="dxa"/>
            <w:vAlign w:val="center"/>
          </w:tcPr>
          <w:p w14:paraId="207DC9D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4B4BD4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4" w:type="dxa"/>
            <w:vAlign w:val="center"/>
          </w:tcPr>
          <w:p w14:paraId="74CD4E6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5D7A0CCE" w14:textId="77777777" w:rsidTr="00B72F92">
        <w:tc>
          <w:tcPr>
            <w:tcW w:w="710" w:type="dxa"/>
            <w:vMerge w:val="restart"/>
            <w:vAlign w:val="center"/>
          </w:tcPr>
          <w:p w14:paraId="0D46BB9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Merge w:val="restart"/>
            <w:vAlign w:val="center"/>
          </w:tcPr>
          <w:p w14:paraId="6D98639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3" w:type="dxa"/>
            <w:vMerge w:val="restart"/>
            <w:vAlign w:val="center"/>
          </w:tcPr>
          <w:p w14:paraId="0A312B0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14:paraId="1B4C896E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[002220] Администрирование информационных систем (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6 сем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1418" w:type="dxa"/>
            <w:vMerge w:val="restart"/>
          </w:tcPr>
          <w:p w14:paraId="62410B4A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6" w:type="dxa"/>
            <w:vAlign w:val="center"/>
          </w:tcPr>
          <w:p w14:paraId="745AF6E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4" w:type="dxa"/>
            <w:vAlign w:val="center"/>
          </w:tcPr>
          <w:p w14:paraId="60BF517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6A50FC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55B456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39830AF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4776B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A17EE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8D4D1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D32C8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3C60AB6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9BB51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677F92D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4" w:type="dxa"/>
            <w:vAlign w:val="center"/>
          </w:tcPr>
          <w:p w14:paraId="2432221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253C01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4" w:type="dxa"/>
            <w:vAlign w:val="center"/>
          </w:tcPr>
          <w:p w14:paraId="51FC775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53A270D4" w14:textId="77777777" w:rsidTr="00B72F92">
        <w:tc>
          <w:tcPr>
            <w:tcW w:w="710" w:type="dxa"/>
            <w:vMerge/>
            <w:vAlign w:val="center"/>
          </w:tcPr>
          <w:p w14:paraId="2E4A256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6D8905A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3CABBF5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3D7A833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[002743]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Организация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ЭВМ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на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уровне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ассемблера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Computer Organization at Assembly Language Level</w:t>
            </w:r>
          </w:p>
        </w:tc>
        <w:tc>
          <w:tcPr>
            <w:tcW w:w="1418" w:type="dxa"/>
            <w:vMerge/>
          </w:tcPr>
          <w:p w14:paraId="235C6639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  <w:vAlign w:val="center"/>
          </w:tcPr>
          <w:p w14:paraId="2ACA6D4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4" w:type="dxa"/>
            <w:vAlign w:val="center"/>
          </w:tcPr>
          <w:p w14:paraId="32CFFF9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8CE47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824EA2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6B37435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1E44E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46410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39DE6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169B2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114A9FF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E802D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3DC3290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4" w:type="dxa"/>
            <w:vAlign w:val="center"/>
          </w:tcPr>
          <w:p w14:paraId="030A1A3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59C383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4" w:type="dxa"/>
            <w:vAlign w:val="center"/>
          </w:tcPr>
          <w:p w14:paraId="4525BBC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0DA1F69B" w14:textId="77777777" w:rsidTr="00B72F92">
        <w:tc>
          <w:tcPr>
            <w:tcW w:w="710" w:type="dxa"/>
            <w:vMerge/>
            <w:vAlign w:val="center"/>
          </w:tcPr>
          <w:p w14:paraId="19CF483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401124B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6CBB558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9CDFBD4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[045769]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информационного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поиска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 xml:space="preserve">Fundamentals 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>of  Information</w:t>
            </w:r>
            <w:proofErr w:type="gramEnd"/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Retrieval</w:t>
            </w:r>
          </w:p>
        </w:tc>
        <w:tc>
          <w:tcPr>
            <w:tcW w:w="1418" w:type="dxa"/>
            <w:vMerge/>
          </w:tcPr>
          <w:p w14:paraId="1E42ECBA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  <w:vAlign w:val="center"/>
          </w:tcPr>
          <w:p w14:paraId="088066F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4" w:type="dxa"/>
            <w:vAlign w:val="center"/>
          </w:tcPr>
          <w:p w14:paraId="40FA47C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A06C6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16C178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7ACF0A3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C7524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ABF1C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66B7C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A63E3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7EAE934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552B4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006A92B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4" w:type="dxa"/>
            <w:vAlign w:val="center"/>
          </w:tcPr>
          <w:p w14:paraId="138B78B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A285C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4" w:type="dxa"/>
            <w:vAlign w:val="center"/>
          </w:tcPr>
          <w:p w14:paraId="3DF225D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746211C6" w14:textId="77777777" w:rsidTr="00B72F92">
        <w:tc>
          <w:tcPr>
            <w:tcW w:w="710" w:type="dxa"/>
            <w:vMerge/>
            <w:vAlign w:val="center"/>
          </w:tcPr>
          <w:p w14:paraId="197E61D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207B49A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34C60E8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D28DA24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[038179]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Параллельные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вычисления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в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суперсложных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задачах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Parallel Computing for Super-Complicated Problems</w:t>
            </w:r>
          </w:p>
        </w:tc>
        <w:tc>
          <w:tcPr>
            <w:tcW w:w="1418" w:type="dxa"/>
            <w:vMerge/>
          </w:tcPr>
          <w:p w14:paraId="13456349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  <w:vAlign w:val="center"/>
          </w:tcPr>
          <w:p w14:paraId="67FE909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4" w:type="dxa"/>
            <w:vAlign w:val="center"/>
          </w:tcPr>
          <w:p w14:paraId="2BFD6C4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30034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0FAEE6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2598819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B0631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D605A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A4B10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127A0E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5854651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B7969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7618501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4" w:type="dxa"/>
            <w:vAlign w:val="center"/>
          </w:tcPr>
          <w:p w14:paraId="1DC5F95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EFA8CA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4" w:type="dxa"/>
            <w:vAlign w:val="center"/>
          </w:tcPr>
          <w:p w14:paraId="7CF23ED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47C45A83" w14:textId="77777777" w:rsidTr="00B72F92">
        <w:tc>
          <w:tcPr>
            <w:tcW w:w="710" w:type="dxa"/>
            <w:vMerge/>
            <w:vAlign w:val="center"/>
          </w:tcPr>
          <w:p w14:paraId="7150DE6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466FF60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503EF6D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A914139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[002217] Теоретические основы параллельного программирования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Theoretical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Fundamentals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Parallel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  <w:vMerge/>
          </w:tcPr>
          <w:p w14:paraId="517FDF61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31A9648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4" w:type="dxa"/>
            <w:vAlign w:val="center"/>
          </w:tcPr>
          <w:p w14:paraId="4A8181A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57C6D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37545B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7501064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5AA8A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043CC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9C3D5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E9078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07D3456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1A351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3B73A7C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4" w:type="dxa"/>
            <w:vAlign w:val="center"/>
          </w:tcPr>
          <w:p w14:paraId="5EF8FAE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0BF2A5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4" w:type="dxa"/>
            <w:vAlign w:val="center"/>
          </w:tcPr>
          <w:p w14:paraId="10C7459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11406EA6" w14:textId="77777777" w:rsidTr="00B72F92">
        <w:tc>
          <w:tcPr>
            <w:tcW w:w="710" w:type="dxa"/>
            <w:vMerge/>
            <w:vAlign w:val="center"/>
          </w:tcPr>
          <w:p w14:paraId="52D12C1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3D94E8F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14B9FC3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E0D6B19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[002221] Эволюция систем программирования (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6 сем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 xml:space="preserve">Evolution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Systems</w:t>
            </w:r>
          </w:p>
        </w:tc>
        <w:tc>
          <w:tcPr>
            <w:tcW w:w="1418" w:type="dxa"/>
            <w:vMerge/>
          </w:tcPr>
          <w:p w14:paraId="23D282DD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5DF3178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424" w:type="dxa"/>
            <w:vAlign w:val="center"/>
          </w:tcPr>
          <w:p w14:paraId="51DA553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03B0D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8A2FE3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500072D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4214D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26768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9E5E5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95A05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1934418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C2CCC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4036EE5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4" w:type="dxa"/>
            <w:vAlign w:val="center"/>
          </w:tcPr>
          <w:p w14:paraId="1662901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E3DBDC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4" w:type="dxa"/>
            <w:vAlign w:val="center"/>
          </w:tcPr>
          <w:p w14:paraId="01A77BA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38C90DD7" w14:textId="77777777" w:rsidTr="00B72F92">
        <w:tc>
          <w:tcPr>
            <w:tcW w:w="14786" w:type="dxa"/>
            <w:gridSpan w:val="20"/>
            <w:vAlign w:val="center"/>
          </w:tcPr>
          <w:p w14:paraId="6FE17EC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4 год обучения</w:t>
            </w:r>
          </w:p>
        </w:tc>
      </w:tr>
      <w:tr w:rsidR="00FA3E03" w:rsidRPr="00860071" w14:paraId="637BECB8" w14:textId="77777777" w:rsidTr="00B72F92">
        <w:tc>
          <w:tcPr>
            <w:tcW w:w="14786" w:type="dxa"/>
            <w:gridSpan w:val="20"/>
            <w:vAlign w:val="center"/>
          </w:tcPr>
          <w:p w14:paraId="1424D13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С07. Семестр 7</w:t>
            </w:r>
          </w:p>
        </w:tc>
      </w:tr>
      <w:tr w:rsidR="00FA3E03" w:rsidRPr="00860071" w14:paraId="2BF2935C" w14:textId="77777777" w:rsidTr="00B72F92">
        <w:tc>
          <w:tcPr>
            <w:tcW w:w="14786" w:type="dxa"/>
            <w:gridSpan w:val="20"/>
            <w:vAlign w:val="center"/>
          </w:tcPr>
          <w:p w14:paraId="24354DB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FA3E03" w:rsidRPr="00860071" w14:paraId="262A41A3" w14:textId="77777777" w:rsidTr="00B72F92">
        <w:tc>
          <w:tcPr>
            <w:tcW w:w="710" w:type="dxa"/>
            <w:vAlign w:val="center"/>
          </w:tcPr>
          <w:p w14:paraId="140C074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2C7F833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3" w:type="dxa"/>
            <w:vAlign w:val="center"/>
          </w:tcPr>
          <w:p w14:paraId="32D886D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ОПК-1, ОПК-2, ПКА-1, ПКП-8</w:t>
            </w:r>
          </w:p>
        </w:tc>
        <w:tc>
          <w:tcPr>
            <w:tcW w:w="4252" w:type="dxa"/>
          </w:tcPr>
          <w:p w14:paraId="37BA3ECD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[049388] Введение в компьютерное моделирование динамических систем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Introduction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to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Computer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Modeling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Dynamical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Systems</w:t>
            </w:r>
          </w:p>
        </w:tc>
        <w:tc>
          <w:tcPr>
            <w:tcW w:w="1418" w:type="dxa"/>
          </w:tcPr>
          <w:p w14:paraId="7F07FDA2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709A34C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4" w:type="dxa"/>
            <w:vAlign w:val="center"/>
          </w:tcPr>
          <w:p w14:paraId="66E772C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2A6CC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9C8C4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06BF36A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A1301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BEA06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1C2BD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C9C4C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448E9D3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325D8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5D3A413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56</w:t>
            </w:r>
          </w:p>
        </w:tc>
        <w:tc>
          <w:tcPr>
            <w:tcW w:w="424" w:type="dxa"/>
            <w:vAlign w:val="center"/>
          </w:tcPr>
          <w:p w14:paraId="1EE4673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B57B3F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94" w:type="dxa"/>
            <w:vAlign w:val="center"/>
          </w:tcPr>
          <w:p w14:paraId="2E9F090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FA3E03" w:rsidRPr="00860071" w14:paraId="4FA52A07" w14:textId="77777777" w:rsidTr="00B72F92">
        <w:tc>
          <w:tcPr>
            <w:tcW w:w="710" w:type="dxa"/>
            <w:vAlign w:val="center"/>
          </w:tcPr>
          <w:p w14:paraId="3E24D9D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26C6D05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3" w:type="dxa"/>
            <w:vAlign w:val="center"/>
          </w:tcPr>
          <w:p w14:paraId="3433B0B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ОПК-1, ОПК-2, ПКА-1, ПКП-8</w:t>
            </w:r>
          </w:p>
        </w:tc>
        <w:tc>
          <w:tcPr>
            <w:tcW w:w="4252" w:type="dxa"/>
          </w:tcPr>
          <w:p w14:paraId="3E10044C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[002192]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Теория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вычислительных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процессов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и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структур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Theory of Computational Processes and Structures</w:t>
            </w:r>
          </w:p>
        </w:tc>
        <w:tc>
          <w:tcPr>
            <w:tcW w:w="1418" w:type="dxa"/>
          </w:tcPr>
          <w:p w14:paraId="0781B5F3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6" w:type="dxa"/>
            <w:vAlign w:val="center"/>
          </w:tcPr>
          <w:p w14:paraId="162DD2B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4" w:type="dxa"/>
            <w:vAlign w:val="center"/>
          </w:tcPr>
          <w:p w14:paraId="76F8989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03570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D2DECB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55DF5ED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46D5B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82C03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15419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832E5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4D96185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31E10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1E91E42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61</w:t>
            </w:r>
          </w:p>
        </w:tc>
        <w:tc>
          <w:tcPr>
            <w:tcW w:w="424" w:type="dxa"/>
            <w:vAlign w:val="center"/>
          </w:tcPr>
          <w:p w14:paraId="5DEB025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BC495D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47</w:t>
            </w:r>
          </w:p>
        </w:tc>
        <w:tc>
          <w:tcPr>
            <w:tcW w:w="594" w:type="dxa"/>
            <w:vAlign w:val="center"/>
          </w:tcPr>
          <w:p w14:paraId="5FB5770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4CAC35CA" w14:textId="77777777" w:rsidTr="00B72F92">
        <w:tc>
          <w:tcPr>
            <w:tcW w:w="710" w:type="dxa"/>
            <w:vAlign w:val="center"/>
          </w:tcPr>
          <w:p w14:paraId="0E4A357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lastRenderedPageBreak/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4FF312A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3" w:type="dxa"/>
            <w:vAlign w:val="center"/>
          </w:tcPr>
          <w:p w14:paraId="3B1EFEB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ОПК-1, ОПК-4, ОПК-5, ПКА-1, ПКП-3, ПКП-6, УКБ-3</w:t>
            </w:r>
          </w:p>
        </w:tc>
        <w:tc>
          <w:tcPr>
            <w:tcW w:w="4252" w:type="dxa"/>
          </w:tcPr>
          <w:p w14:paraId="2F1D6900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[002283] Архитектура вычислительных систем и компьютерных сетей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 xml:space="preserve">Architecture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Computational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Systems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Networks</w:t>
            </w:r>
          </w:p>
        </w:tc>
        <w:tc>
          <w:tcPr>
            <w:tcW w:w="1418" w:type="dxa"/>
          </w:tcPr>
          <w:p w14:paraId="1651EE48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602F0C5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4" w:type="dxa"/>
            <w:vAlign w:val="center"/>
          </w:tcPr>
          <w:p w14:paraId="07F9F4D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32F0F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53F0A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0B4503B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ACB91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0A46260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2E106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37C67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70C5798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D50A8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220119D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64</w:t>
            </w:r>
          </w:p>
        </w:tc>
        <w:tc>
          <w:tcPr>
            <w:tcW w:w="424" w:type="dxa"/>
            <w:vAlign w:val="center"/>
          </w:tcPr>
          <w:p w14:paraId="1F48DCD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94D037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4" w:type="dxa"/>
            <w:vAlign w:val="center"/>
          </w:tcPr>
          <w:p w14:paraId="2A8BB50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FA3E03" w:rsidRPr="00860071" w14:paraId="441A4093" w14:textId="77777777" w:rsidTr="00B72F92">
        <w:tc>
          <w:tcPr>
            <w:tcW w:w="14786" w:type="dxa"/>
            <w:gridSpan w:val="20"/>
            <w:vAlign w:val="center"/>
          </w:tcPr>
          <w:p w14:paraId="0598705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FA3E03" w:rsidRPr="00860071" w14:paraId="10108E6F" w14:textId="77777777" w:rsidTr="00B72F92">
        <w:tc>
          <w:tcPr>
            <w:tcW w:w="710" w:type="dxa"/>
            <w:vMerge w:val="restart"/>
            <w:vAlign w:val="center"/>
          </w:tcPr>
          <w:p w14:paraId="3E2C1D1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Merge w:val="restart"/>
            <w:vAlign w:val="center"/>
          </w:tcPr>
          <w:p w14:paraId="3D66004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3" w:type="dxa"/>
            <w:vMerge w:val="restart"/>
            <w:vAlign w:val="center"/>
          </w:tcPr>
          <w:p w14:paraId="0D26AC9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ОПК-1, ПКА-1, ПКП-6, ПКП-7, УКБ-3</w:t>
            </w:r>
          </w:p>
        </w:tc>
        <w:tc>
          <w:tcPr>
            <w:tcW w:w="4252" w:type="dxa"/>
          </w:tcPr>
          <w:p w14:paraId="1FB716A9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[002300] Рекурсивно-логическое программирование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Recursive-Logical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  <w:vMerge w:val="restart"/>
          </w:tcPr>
          <w:p w14:paraId="4DED1F05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6" w:type="dxa"/>
            <w:vAlign w:val="center"/>
          </w:tcPr>
          <w:p w14:paraId="1CCBE38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4" w:type="dxa"/>
            <w:vAlign w:val="center"/>
          </w:tcPr>
          <w:p w14:paraId="54E55EC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72E2B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8709D8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335871C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312A7E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C122D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63441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38DF7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0CE24E7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E8404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48F7E8D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80</w:t>
            </w:r>
          </w:p>
        </w:tc>
        <w:tc>
          <w:tcPr>
            <w:tcW w:w="424" w:type="dxa"/>
            <w:vAlign w:val="center"/>
          </w:tcPr>
          <w:p w14:paraId="69AB9D1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7B7B07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4" w:type="dxa"/>
            <w:vAlign w:val="center"/>
          </w:tcPr>
          <w:p w14:paraId="5CFA796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69B29349" w14:textId="77777777" w:rsidTr="00B72F92">
        <w:tc>
          <w:tcPr>
            <w:tcW w:w="710" w:type="dxa"/>
            <w:vMerge/>
            <w:vAlign w:val="center"/>
          </w:tcPr>
          <w:p w14:paraId="6634F14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1818BFB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087F3BD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427DD69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[002299] Функциональное программирование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Functional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  <w:vMerge/>
          </w:tcPr>
          <w:p w14:paraId="5865B5FF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5103E1F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4" w:type="dxa"/>
            <w:vAlign w:val="center"/>
          </w:tcPr>
          <w:p w14:paraId="1D006A8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04179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C0A8F9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5C337E7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E87FA5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9CBF2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5D9D7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6FEDA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17FDD17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590D2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165B86D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80</w:t>
            </w:r>
          </w:p>
        </w:tc>
        <w:tc>
          <w:tcPr>
            <w:tcW w:w="424" w:type="dxa"/>
            <w:vAlign w:val="center"/>
          </w:tcPr>
          <w:p w14:paraId="5050939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E3AC52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4" w:type="dxa"/>
            <w:vAlign w:val="center"/>
          </w:tcPr>
          <w:p w14:paraId="6FAA0C9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38DC9CA5" w14:textId="77777777" w:rsidTr="00B72F92">
        <w:tc>
          <w:tcPr>
            <w:tcW w:w="710" w:type="dxa"/>
            <w:vMerge w:val="restart"/>
            <w:vAlign w:val="center"/>
          </w:tcPr>
          <w:p w14:paraId="02C956D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Merge w:val="restart"/>
            <w:vAlign w:val="center"/>
          </w:tcPr>
          <w:p w14:paraId="0114A76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813" w:type="dxa"/>
            <w:vMerge w:val="restart"/>
            <w:vAlign w:val="center"/>
          </w:tcPr>
          <w:p w14:paraId="10680B7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028BCEC8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[002285] Анализ алгоритмов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Algorithm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Analysis</w:t>
            </w:r>
          </w:p>
        </w:tc>
        <w:tc>
          <w:tcPr>
            <w:tcW w:w="1418" w:type="dxa"/>
            <w:vMerge w:val="restart"/>
          </w:tcPr>
          <w:p w14:paraId="4888821D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6" w:type="dxa"/>
            <w:vAlign w:val="center"/>
          </w:tcPr>
          <w:p w14:paraId="37F46C0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4" w:type="dxa"/>
            <w:vAlign w:val="center"/>
          </w:tcPr>
          <w:p w14:paraId="36E2501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28727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1BC9B8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4" w:type="dxa"/>
            <w:vAlign w:val="center"/>
          </w:tcPr>
          <w:p w14:paraId="1BA7180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52A9A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4339F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13B1E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69C46A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644F51C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021D4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362A3E0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61</w:t>
            </w:r>
          </w:p>
        </w:tc>
        <w:tc>
          <w:tcPr>
            <w:tcW w:w="424" w:type="dxa"/>
            <w:vAlign w:val="center"/>
          </w:tcPr>
          <w:p w14:paraId="0D9986F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5DB094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4" w:type="dxa"/>
            <w:vAlign w:val="center"/>
          </w:tcPr>
          <w:p w14:paraId="4EFF729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FA3E03" w:rsidRPr="00860071" w14:paraId="475E5248" w14:textId="77777777" w:rsidTr="00B72F92">
        <w:tc>
          <w:tcPr>
            <w:tcW w:w="710" w:type="dxa"/>
            <w:vMerge/>
            <w:vAlign w:val="center"/>
          </w:tcPr>
          <w:p w14:paraId="027234D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7262003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34AEE4D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48F13E8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[002286] Конкретная математика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Concrete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Mathematics</w:t>
            </w:r>
            <w:proofErr w:type="spellEnd"/>
          </w:p>
        </w:tc>
        <w:tc>
          <w:tcPr>
            <w:tcW w:w="1418" w:type="dxa"/>
            <w:vMerge/>
          </w:tcPr>
          <w:p w14:paraId="6FFB7D66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1E06B54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4" w:type="dxa"/>
            <w:vAlign w:val="center"/>
          </w:tcPr>
          <w:p w14:paraId="02645A8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F2A83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E2B38E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424" w:type="dxa"/>
            <w:vAlign w:val="center"/>
          </w:tcPr>
          <w:p w14:paraId="7B32728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61380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AF565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90DDE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69D3ED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69805B6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3F591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25494C3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61</w:t>
            </w:r>
          </w:p>
        </w:tc>
        <w:tc>
          <w:tcPr>
            <w:tcW w:w="424" w:type="dxa"/>
            <w:vAlign w:val="center"/>
          </w:tcPr>
          <w:p w14:paraId="07FE1F9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B0DD6F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594" w:type="dxa"/>
            <w:vAlign w:val="center"/>
          </w:tcPr>
          <w:p w14:paraId="1CFD958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FA3E03" w:rsidRPr="00860071" w14:paraId="469F66FB" w14:textId="77777777" w:rsidTr="00B72F92">
        <w:tc>
          <w:tcPr>
            <w:tcW w:w="710" w:type="dxa"/>
            <w:vMerge w:val="restart"/>
            <w:vAlign w:val="center"/>
          </w:tcPr>
          <w:p w14:paraId="08875FC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Merge w:val="restart"/>
            <w:vAlign w:val="center"/>
          </w:tcPr>
          <w:p w14:paraId="4C7179E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3" w:type="dxa"/>
            <w:vMerge w:val="restart"/>
            <w:vAlign w:val="center"/>
          </w:tcPr>
          <w:p w14:paraId="385D95D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14:paraId="794B130D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[002220] Администрирование информационных систем (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7 сем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1418" w:type="dxa"/>
            <w:vMerge w:val="restart"/>
          </w:tcPr>
          <w:p w14:paraId="5026DCC6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6" w:type="dxa"/>
            <w:vAlign w:val="center"/>
          </w:tcPr>
          <w:p w14:paraId="7DF065E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4" w:type="dxa"/>
            <w:vAlign w:val="center"/>
          </w:tcPr>
          <w:p w14:paraId="0A8338A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21F6D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D06DC6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2B42873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24AA92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489C1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9893B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67B56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62A7669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16B85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41A9EDF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4" w:type="dxa"/>
            <w:vAlign w:val="center"/>
          </w:tcPr>
          <w:p w14:paraId="2F1BF8B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F20B32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4" w:type="dxa"/>
            <w:vAlign w:val="center"/>
          </w:tcPr>
          <w:p w14:paraId="0486E8D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4560F19E" w14:textId="77777777" w:rsidTr="00B72F92">
        <w:tc>
          <w:tcPr>
            <w:tcW w:w="710" w:type="dxa"/>
            <w:vMerge/>
            <w:vAlign w:val="center"/>
          </w:tcPr>
          <w:p w14:paraId="6C3E941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37C3CED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6DE390A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E325D58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[040543] Интеллектуальные информационные системы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>Smart Information Systems</w:t>
            </w:r>
          </w:p>
        </w:tc>
        <w:tc>
          <w:tcPr>
            <w:tcW w:w="1418" w:type="dxa"/>
            <w:vMerge/>
          </w:tcPr>
          <w:p w14:paraId="7D33D5CD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489E1BB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4" w:type="dxa"/>
            <w:vAlign w:val="center"/>
          </w:tcPr>
          <w:p w14:paraId="7499702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D71597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0832D6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0370F70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C2572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96848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67179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FFFE8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52D352C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1AC9A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6EB6B1B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4" w:type="dxa"/>
            <w:vAlign w:val="center"/>
          </w:tcPr>
          <w:p w14:paraId="71CD374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CDE79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4" w:type="dxa"/>
            <w:vAlign w:val="center"/>
          </w:tcPr>
          <w:p w14:paraId="3E39AAF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05D502DF" w14:textId="77777777" w:rsidTr="00B72F92">
        <w:tc>
          <w:tcPr>
            <w:tcW w:w="710" w:type="dxa"/>
            <w:vMerge/>
            <w:vAlign w:val="center"/>
          </w:tcPr>
          <w:p w14:paraId="3322081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3B9D8EC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267B777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9A387F1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[038169] Параллельные алгоритмы метода конечных элементов для краевых задач математической физики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lastRenderedPageBreak/>
              <w:t>Parallel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Algorithms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Finite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Element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Method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Boundary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Value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Problems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Mathematical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Physics</w:t>
            </w:r>
            <w:proofErr w:type="spellEnd"/>
          </w:p>
        </w:tc>
        <w:tc>
          <w:tcPr>
            <w:tcW w:w="1418" w:type="dxa"/>
            <w:vMerge/>
          </w:tcPr>
          <w:p w14:paraId="41A315B9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288526A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4" w:type="dxa"/>
            <w:vAlign w:val="center"/>
          </w:tcPr>
          <w:p w14:paraId="1727F92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8F3BD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8F88B8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520E098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900BB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1EEBA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438D6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795A96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2390923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46DC0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4573659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4" w:type="dxa"/>
            <w:vAlign w:val="center"/>
          </w:tcPr>
          <w:p w14:paraId="770D072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9D75C7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4" w:type="dxa"/>
            <w:vAlign w:val="center"/>
          </w:tcPr>
          <w:p w14:paraId="66026B2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42325883" w14:textId="77777777" w:rsidTr="00B72F92">
        <w:tc>
          <w:tcPr>
            <w:tcW w:w="710" w:type="dxa"/>
            <w:vMerge/>
            <w:vAlign w:val="center"/>
          </w:tcPr>
          <w:p w14:paraId="57DBE0B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294936D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78CA4FF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46B945A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[002215]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Разработка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приложений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СУБД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DBMS Application Development</w:t>
            </w:r>
          </w:p>
        </w:tc>
        <w:tc>
          <w:tcPr>
            <w:tcW w:w="1418" w:type="dxa"/>
            <w:vMerge/>
          </w:tcPr>
          <w:p w14:paraId="2E26E27D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  <w:vAlign w:val="center"/>
          </w:tcPr>
          <w:p w14:paraId="24CBAC2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4" w:type="dxa"/>
            <w:vAlign w:val="center"/>
          </w:tcPr>
          <w:p w14:paraId="3499213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9C709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998CF8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4" w:type="dxa"/>
            <w:vAlign w:val="center"/>
          </w:tcPr>
          <w:p w14:paraId="165EA3E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7C25BF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4EC90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83EC0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02055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57936A5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636AF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7A0C4E8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4" w:type="dxa"/>
            <w:vAlign w:val="center"/>
          </w:tcPr>
          <w:p w14:paraId="452CF94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96475E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594" w:type="dxa"/>
            <w:vAlign w:val="center"/>
          </w:tcPr>
          <w:p w14:paraId="4E0C1FF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19</w:t>
            </w:r>
          </w:p>
        </w:tc>
      </w:tr>
      <w:tr w:rsidR="00FA3E03" w:rsidRPr="00860071" w14:paraId="126C1936" w14:textId="77777777" w:rsidTr="00B72F92">
        <w:tc>
          <w:tcPr>
            <w:tcW w:w="710" w:type="dxa"/>
            <w:vMerge/>
            <w:vAlign w:val="center"/>
          </w:tcPr>
          <w:p w14:paraId="207A6C0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138E817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5D08711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7E668AD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[038163] Распараллеливание вычислительных алгоритмов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Concurrency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Numerical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Algorithms</w:t>
            </w:r>
            <w:proofErr w:type="spellEnd"/>
          </w:p>
        </w:tc>
        <w:tc>
          <w:tcPr>
            <w:tcW w:w="1418" w:type="dxa"/>
            <w:vMerge/>
          </w:tcPr>
          <w:p w14:paraId="4D4A83F9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3EB5BA1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4" w:type="dxa"/>
            <w:vAlign w:val="center"/>
          </w:tcPr>
          <w:p w14:paraId="5CB15EB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8AB80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3C34E9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66ABEE5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E2A15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5499D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9EA41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0A287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66C0930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D5A6B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1368E01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4" w:type="dxa"/>
            <w:vAlign w:val="center"/>
          </w:tcPr>
          <w:p w14:paraId="396AB67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DE7C03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4" w:type="dxa"/>
            <w:vAlign w:val="center"/>
          </w:tcPr>
          <w:p w14:paraId="4EC5B98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40D549DA" w14:textId="77777777" w:rsidTr="00B72F92">
        <w:tc>
          <w:tcPr>
            <w:tcW w:w="710" w:type="dxa"/>
            <w:vMerge/>
            <w:vAlign w:val="center"/>
          </w:tcPr>
          <w:p w14:paraId="580FEEE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764DF0C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271B1E1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65D644A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[002290]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Трансляция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языков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программирования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Programming Language Translation</w:t>
            </w:r>
          </w:p>
        </w:tc>
        <w:tc>
          <w:tcPr>
            <w:tcW w:w="1418" w:type="dxa"/>
            <w:vMerge/>
          </w:tcPr>
          <w:p w14:paraId="57DD5D39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  <w:vAlign w:val="center"/>
          </w:tcPr>
          <w:p w14:paraId="624E349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4" w:type="dxa"/>
            <w:vAlign w:val="center"/>
          </w:tcPr>
          <w:p w14:paraId="6D44595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258D8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5B2F27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5D0CC6A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2CCA9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64838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16C43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7304B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5189C9C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0EF8E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0F6FFB2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4" w:type="dxa"/>
            <w:vAlign w:val="center"/>
          </w:tcPr>
          <w:p w14:paraId="5601FDD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573638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4" w:type="dxa"/>
            <w:vAlign w:val="center"/>
          </w:tcPr>
          <w:p w14:paraId="56BD8CF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01537B70" w14:textId="77777777" w:rsidTr="00B72F92">
        <w:tc>
          <w:tcPr>
            <w:tcW w:w="710" w:type="dxa"/>
            <w:vMerge/>
            <w:vAlign w:val="center"/>
          </w:tcPr>
          <w:p w14:paraId="517F088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11774F8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2932CD2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CF431B9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[002221] Эволюция систем программирования (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осн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курс),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тр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7 сем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 xml:space="preserve">Evolution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Systems</w:t>
            </w:r>
          </w:p>
        </w:tc>
        <w:tc>
          <w:tcPr>
            <w:tcW w:w="1418" w:type="dxa"/>
            <w:vMerge/>
          </w:tcPr>
          <w:p w14:paraId="5F244BAA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0E77A13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4" w:type="dxa"/>
            <w:vAlign w:val="center"/>
          </w:tcPr>
          <w:p w14:paraId="1E70500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5BB44A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C46B82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1012999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99FF6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E8074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6D22F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E3193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5E4B821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CA72D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1EA55F3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4" w:type="dxa"/>
            <w:vAlign w:val="center"/>
          </w:tcPr>
          <w:p w14:paraId="49421C5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846164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594" w:type="dxa"/>
            <w:vAlign w:val="center"/>
          </w:tcPr>
          <w:p w14:paraId="03D0EE5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36C30055" w14:textId="77777777" w:rsidTr="00B72F92">
        <w:tc>
          <w:tcPr>
            <w:tcW w:w="710" w:type="dxa"/>
            <w:vMerge w:val="restart"/>
            <w:vAlign w:val="center"/>
          </w:tcPr>
          <w:p w14:paraId="7AB31B4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Merge w:val="restart"/>
            <w:vAlign w:val="center"/>
          </w:tcPr>
          <w:p w14:paraId="442A575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3" w:type="dxa"/>
            <w:vMerge w:val="restart"/>
            <w:vAlign w:val="center"/>
          </w:tcPr>
          <w:p w14:paraId="2765CD9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ОПК-1, ОПК-3, ОПК-4, ОПК-5, ПКА-1, ПКП-1, ПКП-2, ПКП-3, ПКП-4, ПКП-5, ПКП-8, УКБ-3</w:t>
            </w:r>
          </w:p>
        </w:tc>
        <w:tc>
          <w:tcPr>
            <w:tcW w:w="4252" w:type="dxa"/>
          </w:tcPr>
          <w:p w14:paraId="078C2486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[065079] Введение в стохастическое программирование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Introduction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to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Stochastic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  <w:vMerge w:val="restart"/>
          </w:tcPr>
          <w:p w14:paraId="2661CAEC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10B299F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4" w:type="dxa"/>
            <w:vAlign w:val="center"/>
          </w:tcPr>
          <w:p w14:paraId="2EC8CD6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7DB9B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4BA47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02F2098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6564A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D2386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C99B1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4F572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54CF944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77BC6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1E83DB7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4" w:type="dxa"/>
            <w:vAlign w:val="center"/>
          </w:tcPr>
          <w:p w14:paraId="43873D7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64E0B3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4" w:type="dxa"/>
            <w:vAlign w:val="center"/>
          </w:tcPr>
          <w:p w14:paraId="6B1243E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3D6402AE" w14:textId="77777777" w:rsidTr="00B72F92">
        <w:tc>
          <w:tcPr>
            <w:tcW w:w="710" w:type="dxa"/>
            <w:vMerge/>
            <w:vAlign w:val="center"/>
          </w:tcPr>
          <w:p w14:paraId="71F07E7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322F8C6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652AB6E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2B82B3D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 xml:space="preserve">[037749]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Мультиагентные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технологии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Multiagent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Technologies</w:t>
            </w:r>
          </w:p>
        </w:tc>
        <w:tc>
          <w:tcPr>
            <w:tcW w:w="1418" w:type="dxa"/>
            <w:vMerge/>
          </w:tcPr>
          <w:p w14:paraId="5E5FA324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1602901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4" w:type="dxa"/>
            <w:vAlign w:val="center"/>
          </w:tcPr>
          <w:p w14:paraId="7B5DBCE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24FD3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13781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59F37C1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EBBDB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D9128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A7CB9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3A027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107DB2A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3B6A3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1F6686A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4" w:type="dxa"/>
            <w:vAlign w:val="center"/>
          </w:tcPr>
          <w:p w14:paraId="3B48001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3778B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4" w:type="dxa"/>
            <w:vAlign w:val="center"/>
          </w:tcPr>
          <w:p w14:paraId="6F2018C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21044E8A" w14:textId="77777777" w:rsidTr="00B72F92">
        <w:tc>
          <w:tcPr>
            <w:tcW w:w="710" w:type="dxa"/>
            <w:vMerge/>
            <w:vAlign w:val="center"/>
          </w:tcPr>
          <w:p w14:paraId="40C7AC7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472F661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006C173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DC33574" w14:textId="669D30EF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color w:val="FF0000"/>
                <w:sz w:val="16"/>
                <w:szCs w:val="16"/>
              </w:rPr>
              <w:t>[</w:t>
            </w:r>
            <w:proofErr w:type="spellStart"/>
            <w:r w:rsidRPr="00860071">
              <w:rPr>
                <w:rFonts w:ascii="Times New Roman" w:hAnsi="Times New Roman"/>
                <w:color w:val="FF0000"/>
                <w:sz w:val="16"/>
                <w:szCs w:val="16"/>
                <w:lang w:val="en-US"/>
              </w:rPr>
              <w:t>xxxxxx</w:t>
            </w:r>
            <w:proofErr w:type="spellEnd"/>
            <w:r w:rsidRPr="00860071">
              <w:rPr>
                <w:rFonts w:ascii="Times New Roman" w:hAnsi="Times New Roman"/>
                <w:color w:val="FF0000"/>
                <w:sz w:val="16"/>
                <w:szCs w:val="16"/>
              </w:rPr>
              <w:t>] Параллельные алгоритмы обработки сигналов и изображений</w:t>
            </w:r>
            <w:r w:rsidRPr="00860071">
              <w:rPr>
                <w:rFonts w:ascii="Times New Roman" w:hAnsi="Times New Roman"/>
                <w:color w:val="FF0000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color w:val="FF0000"/>
                <w:sz w:val="16"/>
                <w:szCs w:val="16"/>
              </w:rPr>
              <w:t>Parallel</w:t>
            </w:r>
            <w:proofErr w:type="spellEnd"/>
            <w:r w:rsidRPr="00860071">
              <w:rPr>
                <w:rFonts w:ascii="Times New Roman" w:hAnsi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color w:val="FF0000"/>
                <w:sz w:val="16"/>
                <w:szCs w:val="16"/>
              </w:rPr>
              <w:t>Algorithms</w:t>
            </w:r>
            <w:proofErr w:type="spellEnd"/>
            <w:r w:rsidRPr="00860071">
              <w:rPr>
                <w:rFonts w:ascii="Times New Roman" w:hAnsi="Times New Roman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color w:val="FF0000"/>
                <w:sz w:val="16"/>
                <w:szCs w:val="16"/>
              </w:rPr>
              <w:t>of</w:t>
            </w:r>
            <w:proofErr w:type="spellEnd"/>
            <w:r w:rsidRPr="00860071">
              <w:rPr>
                <w:rFonts w:ascii="Times New Roman" w:hAnsi="Times New Roman"/>
                <w:color w:val="FF0000"/>
                <w:sz w:val="16"/>
                <w:szCs w:val="16"/>
              </w:rPr>
              <w:t xml:space="preserve"> </w:t>
            </w:r>
            <w:r w:rsidRPr="00860071">
              <w:rPr>
                <w:rFonts w:ascii="Times New Roman" w:hAnsi="Times New Roman"/>
                <w:color w:val="FF0000"/>
                <w:sz w:val="16"/>
                <w:szCs w:val="16"/>
                <w:lang w:val="en-US"/>
              </w:rPr>
              <w:t>Signal</w:t>
            </w:r>
            <w:r w:rsidRPr="00860071">
              <w:rPr>
                <w:rFonts w:ascii="Times New Roman" w:hAnsi="Times New Roman"/>
                <w:color w:val="FF0000"/>
                <w:sz w:val="16"/>
                <w:szCs w:val="16"/>
              </w:rPr>
              <w:t xml:space="preserve"> </w:t>
            </w:r>
            <w:r w:rsidRPr="00860071">
              <w:rPr>
                <w:rFonts w:ascii="Times New Roman" w:hAnsi="Times New Roman"/>
                <w:color w:val="FF0000"/>
                <w:sz w:val="16"/>
                <w:szCs w:val="16"/>
                <w:lang w:val="en-US"/>
              </w:rPr>
              <w:t>and</w:t>
            </w:r>
            <w:r w:rsidRPr="00860071">
              <w:rPr>
                <w:rFonts w:ascii="Times New Roman" w:hAnsi="Times New Roman"/>
                <w:color w:val="FF0000"/>
                <w:sz w:val="16"/>
                <w:szCs w:val="16"/>
              </w:rPr>
              <w:t xml:space="preserve"> </w:t>
            </w:r>
            <w:r w:rsidRPr="00860071">
              <w:rPr>
                <w:rFonts w:ascii="Times New Roman" w:hAnsi="Times New Roman"/>
                <w:color w:val="FF0000"/>
                <w:sz w:val="16"/>
                <w:szCs w:val="16"/>
                <w:lang w:val="en-US"/>
              </w:rPr>
              <w:t>Image</w:t>
            </w:r>
            <w:r w:rsidRPr="00860071">
              <w:rPr>
                <w:rFonts w:ascii="Times New Roman" w:hAnsi="Times New Roman"/>
                <w:color w:val="FF0000"/>
                <w:sz w:val="16"/>
                <w:szCs w:val="16"/>
              </w:rPr>
              <w:t xml:space="preserve"> </w:t>
            </w:r>
            <w:r w:rsidRPr="00860071">
              <w:rPr>
                <w:rFonts w:ascii="Times New Roman" w:hAnsi="Times New Roman"/>
                <w:color w:val="FF0000"/>
                <w:sz w:val="16"/>
                <w:szCs w:val="16"/>
                <w:lang w:val="en-US"/>
              </w:rPr>
              <w:t>Processing</w:t>
            </w:r>
          </w:p>
        </w:tc>
        <w:tc>
          <w:tcPr>
            <w:tcW w:w="1418" w:type="dxa"/>
            <w:vMerge/>
          </w:tcPr>
          <w:p w14:paraId="54E67DE1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297804C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color w:val="FF0000"/>
                <w:sz w:val="16"/>
                <w:szCs w:val="16"/>
              </w:rPr>
              <w:t>30</w:t>
            </w:r>
          </w:p>
        </w:tc>
        <w:tc>
          <w:tcPr>
            <w:tcW w:w="424" w:type="dxa"/>
            <w:vAlign w:val="center"/>
          </w:tcPr>
          <w:p w14:paraId="7C5BBFD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color w:val="FF0000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DBD03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color w:val="FF0000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CF5C2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color w:val="FF0000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430EB79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color w:val="FF0000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6A5953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color w:val="FF0000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5925E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color w:val="FF0000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101C7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color w:val="FF0000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2092E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color w:val="FF0000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59B0EFC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color w:val="FF0000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EA834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color w:val="FF0000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06BBEB2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color w:val="FF0000"/>
                <w:sz w:val="16"/>
                <w:szCs w:val="16"/>
              </w:rPr>
              <w:t>34</w:t>
            </w:r>
          </w:p>
        </w:tc>
        <w:tc>
          <w:tcPr>
            <w:tcW w:w="424" w:type="dxa"/>
            <w:vAlign w:val="center"/>
          </w:tcPr>
          <w:p w14:paraId="72390A6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color w:val="FF0000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15156C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color w:val="FF0000"/>
                <w:sz w:val="16"/>
                <w:szCs w:val="16"/>
              </w:rPr>
              <w:t>6</w:t>
            </w:r>
          </w:p>
        </w:tc>
        <w:tc>
          <w:tcPr>
            <w:tcW w:w="594" w:type="dxa"/>
            <w:vAlign w:val="center"/>
          </w:tcPr>
          <w:p w14:paraId="787AFB3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FF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color w:val="FF0000"/>
                <w:sz w:val="16"/>
                <w:szCs w:val="16"/>
              </w:rPr>
              <w:t>4</w:t>
            </w:r>
          </w:p>
        </w:tc>
      </w:tr>
      <w:tr w:rsidR="00FA3E03" w:rsidRPr="00860071" w14:paraId="4053CEB6" w14:textId="77777777" w:rsidTr="00B72F92">
        <w:tc>
          <w:tcPr>
            <w:tcW w:w="710" w:type="dxa"/>
            <w:vMerge/>
            <w:vAlign w:val="center"/>
          </w:tcPr>
          <w:p w14:paraId="3D45CAC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39818C3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39EDC65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1DFE58D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[065068]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Платформа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Microsoft.NET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Microsoft.NET Platform</w:t>
            </w:r>
          </w:p>
        </w:tc>
        <w:tc>
          <w:tcPr>
            <w:tcW w:w="1418" w:type="dxa"/>
            <w:vMerge/>
          </w:tcPr>
          <w:p w14:paraId="35765785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  <w:vAlign w:val="center"/>
          </w:tcPr>
          <w:p w14:paraId="1808688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4" w:type="dxa"/>
            <w:vAlign w:val="center"/>
          </w:tcPr>
          <w:p w14:paraId="159FBDE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44B76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33CF9F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354EECE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E3F24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D3424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A24A2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03820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03A0017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64022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13B34B3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4" w:type="dxa"/>
            <w:vAlign w:val="center"/>
          </w:tcPr>
          <w:p w14:paraId="6058530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776A85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4" w:type="dxa"/>
            <w:vAlign w:val="center"/>
          </w:tcPr>
          <w:p w14:paraId="5E24AED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4E33BF5E" w14:textId="77777777" w:rsidTr="00B72F92">
        <w:tc>
          <w:tcPr>
            <w:tcW w:w="710" w:type="dxa"/>
            <w:vMerge/>
            <w:vAlign w:val="center"/>
          </w:tcPr>
          <w:p w14:paraId="6A2DF1D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7FA370C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3C2ACB4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0C43662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[002292] Системное программирование для современных платформ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 xml:space="preserve">System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Modern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Platforms</w:t>
            </w:r>
            <w:proofErr w:type="spellEnd"/>
          </w:p>
        </w:tc>
        <w:tc>
          <w:tcPr>
            <w:tcW w:w="1418" w:type="dxa"/>
            <w:vMerge/>
          </w:tcPr>
          <w:p w14:paraId="1267292B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1AA308C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4" w:type="dxa"/>
            <w:vAlign w:val="center"/>
          </w:tcPr>
          <w:p w14:paraId="7B93751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FF7D7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7D528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28D3575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CA5FE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CCE1D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013AF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40F11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136E293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3031B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47F03AA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4" w:type="dxa"/>
            <w:vAlign w:val="center"/>
          </w:tcPr>
          <w:p w14:paraId="66071E9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A2C6AD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4" w:type="dxa"/>
            <w:vAlign w:val="center"/>
          </w:tcPr>
          <w:p w14:paraId="550C26A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02843B03" w14:textId="77777777" w:rsidTr="00B72F92">
        <w:tc>
          <w:tcPr>
            <w:tcW w:w="710" w:type="dxa"/>
            <w:vMerge/>
            <w:vAlign w:val="center"/>
          </w:tcPr>
          <w:p w14:paraId="324145C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0D1F9C5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10BDB1C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8595EDA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[038174] Технология синхронного распараллеливания в многопоточных системах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 xml:space="preserve">Technology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Synchronous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Concurrency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on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Multithreaded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Systems</w:t>
            </w:r>
          </w:p>
        </w:tc>
        <w:tc>
          <w:tcPr>
            <w:tcW w:w="1418" w:type="dxa"/>
            <w:vMerge/>
          </w:tcPr>
          <w:p w14:paraId="7798C94D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3B6F95B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4" w:type="dxa"/>
            <w:vAlign w:val="center"/>
          </w:tcPr>
          <w:p w14:paraId="42CE97E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A6EC7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C944E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04651EF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60F94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4766E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4313B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5839F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5EB53E9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2F93C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3E45207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4" w:type="dxa"/>
            <w:vAlign w:val="center"/>
          </w:tcPr>
          <w:p w14:paraId="7CFB7A0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6844D1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4" w:type="dxa"/>
            <w:vAlign w:val="center"/>
          </w:tcPr>
          <w:p w14:paraId="2C8EEF6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50F81500" w14:textId="77777777" w:rsidTr="00B72F92">
        <w:tc>
          <w:tcPr>
            <w:tcW w:w="710" w:type="dxa"/>
            <w:vMerge w:val="restart"/>
            <w:vAlign w:val="center"/>
          </w:tcPr>
          <w:p w14:paraId="25D892B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Merge w:val="restart"/>
            <w:vAlign w:val="center"/>
          </w:tcPr>
          <w:p w14:paraId="0081724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3" w:type="dxa"/>
            <w:vMerge w:val="restart"/>
            <w:vAlign w:val="center"/>
          </w:tcPr>
          <w:p w14:paraId="010967E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14:paraId="60E30006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[065083] Введение в методы распознавания образов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Introduction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to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Pattern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Recognition</w:t>
            </w:r>
            <w:proofErr w:type="spellEnd"/>
          </w:p>
        </w:tc>
        <w:tc>
          <w:tcPr>
            <w:tcW w:w="1418" w:type="dxa"/>
            <w:vMerge w:val="restart"/>
          </w:tcPr>
          <w:p w14:paraId="7F84D0FC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25524D3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6169A9A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6" w:type="dxa"/>
            <w:vAlign w:val="center"/>
          </w:tcPr>
          <w:p w14:paraId="2D9F122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879CB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4F93BD5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D3C0E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9BE88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3587F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AF178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1F25900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12054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71612DE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4" w:type="dxa"/>
            <w:vAlign w:val="center"/>
          </w:tcPr>
          <w:p w14:paraId="382A473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8F9E1A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4" w:type="dxa"/>
            <w:vAlign w:val="center"/>
          </w:tcPr>
          <w:p w14:paraId="35531FC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FA3E03" w:rsidRPr="00860071" w14:paraId="681F7C19" w14:textId="77777777" w:rsidTr="00B72F92">
        <w:tc>
          <w:tcPr>
            <w:tcW w:w="710" w:type="dxa"/>
            <w:vMerge/>
            <w:vAlign w:val="center"/>
          </w:tcPr>
          <w:p w14:paraId="584A81C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3D62AFC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0DFD328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587BCA8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[038164] Конечно-автоматные модели. Анализ, синтез и оптимизация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 xml:space="preserve">FSM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Models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. Analysis,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Synthesis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Optimization</w:t>
            </w:r>
            <w:proofErr w:type="spellEnd"/>
          </w:p>
        </w:tc>
        <w:tc>
          <w:tcPr>
            <w:tcW w:w="1418" w:type="dxa"/>
            <w:vMerge/>
          </w:tcPr>
          <w:p w14:paraId="035D568C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2ECDE05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2B24859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6" w:type="dxa"/>
            <w:vAlign w:val="center"/>
          </w:tcPr>
          <w:p w14:paraId="33266BE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05E8D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51C23FD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19179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AAE3E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F706C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6CB56D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71CFFE9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673B4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3A59EAD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4" w:type="dxa"/>
            <w:vAlign w:val="center"/>
          </w:tcPr>
          <w:p w14:paraId="2692D7A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A6704B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4" w:type="dxa"/>
            <w:vAlign w:val="center"/>
          </w:tcPr>
          <w:p w14:paraId="0D2BE5E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FA3E03" w:rsidRPr="00860071" w14:paraId="0B9A4309" w14:textId="77777777" w:rsidTr="00B72F92">
        <w:tc>
          <w:tcPr>
            <w:tcW w:w="710" w:type="dxa"/>
            <w:vMerge/>
            <w:vAlign w:val="center"/>
          </w:tcPr>
          <w:p w14:paraId="1AE8B93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6D16C05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1CDE5E8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9DDBB29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[008569] Основы компьютерной безопасности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Fundamentals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Computer Security</w:t>
            </w:r>
          </w:p>
        </w:tc>
        <w:tc>
          <w:tcPr>
            <w:tcW w:w="1418" w:type="dxa"/>
            <w:vMerge/>
          </w:tcPr>
          <w:p w14:paraId="6A61E45E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4882C72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5C1E4D2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6" w:type="dxa"/>
            <w:vAlign w:val="center"/>
          </w:tcPr>
          <w:p w14:paraId="118296E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E4E00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3C7470B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162C4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AE427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37B2E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D8320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5B04CB4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F64EB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41375F2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4" w:type="dxa"/>
            <w:vAlign w:val="center"/>
          </w:tcPr>
          <w:p w14:paraId="0449773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16F46F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4" w:type="dxa"/>
            <w:vAlign w:val="center"/>
          </w:tcPr>
          <w:p w14:paraId="7502E86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FA3E03" w:rsidRPr="00860071" w14:paraId="183CC48B" w14:textId="77777777" w:rsidTr="00B72F92">
        <w:tc>
          <w:tcPr>
            <w:tcW w:w="710" w:type="dxa"/>
            <w:vMerge/>
            <w:vAlign w:val="center"/>
          </w:tcPr>
          <w:p w14:paraId="380A69B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02875DB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1E22F81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E94768E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[010074]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Подготовка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научных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публикаций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Preparation of Scientific Publications</w:t>
            </w:r>
          </w:p>
        </w:tc>
        <w:tc>
          <w:tcPr>
            <w:tcW w:w="1418" w:type="dxa"/>
            <w:vMerge/>
          </w:tcPr>
          <w:p w14:paraId="6094FB27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  <w:vAlign w:val="center"/>
          </w:tcPr>
          <w:p w14:paraId="4E73F1A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5109FEB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6" w:type="dxa"/>
            <w:vAlign w:val="center"/>
          </w:tcPr>
          <w:p w14:paraId="077C852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0DBDA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5D31933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EAC11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FE43B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79357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063DC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417DB44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7989E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67ABCCF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4" w:type="dxa"/>
            <w:vAlign w:val="center"/>
          </w:tcPr>
          <w:p w14:paraId="44E2F11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148565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4" w:type="dxa"/>
            <w:vAlign w:val="center"/>
          </w:tcPr>
          <w:p w14:paraId="5F248CD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FA3E03" w:rsidRPr="00860071" w14:paraId="53347FC8" w14:textId="77777777" w:rsidTr="00B72F92">
        <w:tc>
          <w:tcPr>
            <w:tcW w:w="710" w:type="dxa"/>
            <w:vMerge/>
            <w:vAlign w:val="center"/>
          </w:tcPr>
          <w:p w14:paraId="6E4CBC3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10DCB0B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7D75361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4AA3FF2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[002295] Программирование на платформе Microsoft.NET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in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Microsoft.NET</w:t>
            </w:r>
          </w:p>
        </w:tc>
        <w:tc>
          <w:tcPr>
            <w:tcW w:w="1418" w:type="dxa"/>
            <w:vMerge/>
          </w:tcPr>
          <w:p w14:paraId="6263E3FB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2D2DEF7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5647CB6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6" w:type="dxa"/>
            <w:vAlign w:val="center"/>
          </w:tcPr>
          <w:p w14:paraId="1B52B98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A3859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4F48079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58AFC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5C69C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52637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BD946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40F42A8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0FA24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5CD2657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4" w:type="dxa"/>
            <w:vAlign w:val="center"/>
          </w:tcPr>
          <w:p w14:paraId="0E8AC1D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C3A755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4" w:type="dxa"/>
            <w:vAlign w:val="center"/>
          </w:tcPr>
          <w:p w14:paraId="69B4ABE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47726860" w14:textId="77777777" w:rsidTr="00B72F92">
        <w:tc>
          <w:tcPr>
            <w:tcW w:w="710" w:type="dxa"/>
            <w:vMerge/>
            <w:vAlign w:val="center"/>
          </w:tcPr>
          <w:p w14:paraId="20170FF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2FCB8D2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2EF313F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E52D6A8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[008352]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Разработка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Интернет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приложений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Internet Application Development</w:t>
            </w:r>
          </w:p>
        </w:tc>
        <w:tc>
          <w:tcPr>
            <w:tcW w:w="1418" w:type="dxa"/>
            <w:vMerge/>
          </w:tcPr>
          <w:p w14:paraId="0B01CDA4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  <w:vAlign w:val="center"/>
          </w:tcPr>
          <w:p w14:paraId="5F3AC18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6C20282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6" w:type="dxa"/>
            <w:vAlign w:val="center"/>
          </w:tcPr>
          <w:p w14:paraId="28B1F3A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DE300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5FE46F6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91ADF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CC7CE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E09A6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8F941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4131252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6BFBA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6AA0FF8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4" w:type="dxa"/>
            <w:vAlign w:val="center"/>
          </w:tcPr>
          <w:p w14:paraId="3D77555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61234D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4" w:type="dxa"/>
            <w:vAlign w:val="center"/>
          </w:tcPr>
          <w:p w14:paraId="2381D91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FA3E03" w:rsidRPr="00860071" w14:paraId="55D7412A" w14:textId="77777777" w:rsidTr="00B72F92">
        <w:tc>
          <w:tcPr>
            <w:tcW w:w="710" w:type="dxa"/>
            <w:vMerge/>
            <w:vAlign w:val="center"/>
          </w:tcPr>
          <w:p w14:paraId="0B1B11F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288D7B4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56BE923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7FBBF10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[038156] Распараллеливание алгоритмов в многопоточных системах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Concurrency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Algorithms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on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Multithreaded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Systems</w:t>
            </w:r>
          </w:p>
        </w:tc>
        <w:tc>
          <w:tcPr>
            <w:tcW w:w="1418" w:type="dxa"/>
            <w:vMerge/>
          </w:tcPr>
          <w:p w14:paraId="3FDDB16A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36EBF8D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15B7097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6" w:type="dxa"/>
            <w:vAlign w:val="center"/>
          </w:tcPr>
          <w:p w14:paraId="29F298C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DD05B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6C31AA2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5A78F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E0201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3C8D5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0815A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1533A4F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4BCCB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6BF9DC3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4" w:type="dxa"/>
            <w:vAlign w:val="center"/>
          </w:tcPr>
          <w:p w14:paraId="6B82833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8F0053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4" w:type="dxa"/>
            <w:vAlign w:val="center"/>
          </w:tcPr>
          <w:p w14:paraId="7B03A4D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FA3E03" w:rsidRPr="00860071" w14:paraId="6796DA3D" w14:textId="77777777" w:rsidTr="00B72F92">
        <w:tc>
          <w:tcPr>
            <w:tcW w:w="710" w:type="dxa"/>
            <w:vMerge/>
            <w:vAlign w:val="center"/>
          </w:tcPr>
          <w:p w14:paraId="3DEBD4A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1B4AEAA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2419FC6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3F44061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 xml:space="preserve">[010075] Распределенная обработка информации и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NoSQL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базы данных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Distributed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Information Processing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NoSQL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DBMSs</w:t>
            </w:r>
            <w:proofErr w:type="spellEnd"/>
          </w:p>
        </w:tc>
        <w:tc>
          <w:tcPr>
            <w:tcW w:w="1418" w:type="dxa"/>
            <w:vMerge/>
          </w:tcPr>
          <w:p w14:paraId="1C56779F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3C37D2F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44A472F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6" w:type="dxa"/>
            <w:vAlign w:val="center"/>
          </w:tcPr>
          <w:p w14:paraId="73DC556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C48C0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1D3C08D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2CBB7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215C8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E7E17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C1691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50E8C56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E9256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674BF6D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4" w:type="dxa"/>
            <w:vAlign w:val="center"/>
          </w:tcPr>
          <w:p w14:paraId="684998E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A7CC1D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4" w:type="dxa"/>
            <w:vAlign w:val="center"/>
          </w:tcPr>
          <w:p w14:paraId="4F255E1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FA3E03" w:rsidRPr="00860071" w14:paraId="535EC3B3" w14:textId="77777777" w:rsidTr="00B72F92">
        <w:tc>
          <w:tcPr>
            <w:tcW w:w="710" w:type="dxa"/>
            <w:vMerge/>
            <w:vAlign w:val="center"/>
          </w:tcPr>
          <w:p w14:paraId="213F401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128B45D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04042B5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F008732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[066023] Структурированные числовые информационные потоки и их параллельная обработка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Structured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numerical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information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flows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their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parallel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processing</w:t>
            </w:r>
            <w:proofErr w:type="spellEnd"/>
          </w:p>
        </w:tc>
        <w:tc>
          <w:tcPr>
            <w:tcW w:w="1418" w:type="dxa"/>
            <w:vMerge/>
          </w:tcPr>
          <w:p w14:paraId="424F5F08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79FD95E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106C197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6" w:type="dxa"/>
            <w:vAlign w:val="center"/>
          </w:tcPr>
          <w:p w14:paraId="1E1957E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4CF2F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1C117EE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3DBB2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41CE9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9E4CC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F3EEF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4C236BE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F00FA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659662F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4" w:type="dxa"/>
            <w:vAlign w:val="center"/>
          </w:tcPr>
          <w:p w14:paraId="555FBF5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53CB1D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594" w:type="dxa"/>
            <w:vAlign w:val="center"/>
          </w:tcPr>
          <w:p w14:paraId="147E7BC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</w:tr>
      <w:tr w:rsidR="00FA3E03" w:rsidRPr="00860071" w14:paraId="155B5858" w14:textId="77777777" w:rsidTr="00B72F92">
        <w:tc>
          <w:tcPr>
            <w:tcW w:w="710" w:type="dxa"/>
            <w:vMerge w:val="restart"/>
            <w:vAlign w:val="center"/>
          </w:tcPr>
          <w:p w14:paraId="75869E6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Блок.2..</w:t>
            </w:r>
            <w:proofErr w:type="gramEnd"/>
            <w:r w:rsidRPr="00860071">
              <w:rPr>
                <w:rFonts w:ascii="Times New Roman" w:hAnsi="Times New Roman"/>
                <w:sz w:val="16"/>
                <w:szCs w:val="16"/>
              </w:rPr>
              <w:t>прки</w:t>
            </w:r>
          </w:p>
        </w:tc>
        <w:tc>
          <w:tcPr>
            <w:tcW w:w="715" w:type="dxa"/>
            <w:vMerge w:val="restart"/>
            <w:vAlign w:val="center"/>
          </w:tcPr>
          <w:p w14:paraId="48773F8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3" w:type="dxa"/>
            <w:vMerge w:val="restart"/>
            <w:vAlign w:val="center"/>
          </w:tcPr>
          <w:p w14:paraId="21CD697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ОПК-1, ОПК-2, ОПК-3, ОПК-4, ОПК-5, ПКА-1, ПКА-2, ПКП-1, ПКП-2, ПКП-3, ПКП-4, ПКП-5, ПКП-6, ПКП-7, ПКП-8, ПКП-9, УК-1, УК-2, УК-3, УКБ-3</w:t>
            </w:r>
          </w:p>
        </w:tc>
        <w:tc>
          <w:tcPr>
            <w:tcW w:w="4252" w:type="dxa"/>
          </w:tcPr>
          <w:p w14:paraId="605426B7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[064795] Производственная практика (научно-исследовательская работа)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Internship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(Research Project)</w:t>
            </w:r>
          </w:p>
        </w:tc>
        <w:tc>
          <w:tcPr>
            <w:tcW w:w="1418" w:type="dxa"/>
            <w:vMerge w:val="restart"/>
          </w:tcPr>
          <w:p w14:paraId="175E1991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1007966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0E21FF9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579F6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8AC77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0413486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CC2F1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366EC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4391F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4499B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02CAA0A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8315D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68" w:type="dxa"/>
            <w:vAlign w:val="center"/>
          </w:tcPr>
          <w:p w14:paraId="69E8CE4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4" w:type="dxa"/>
            <w:vAlign w:val="center"/>
          </w:tcPr>
          <w:p w14:paraId="233DE14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7F8C4E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4" w:type="dxa"/>
            <w:vAlign w:val="center"/>
          </w:tcPr>
          <w:p w14:paraId="3DA59BE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</w:tr>
      <w:tr w:rsidR="00FA3E03" w:rsidRPr="00860071" w14:paraId="651FB6FA" w14:textId="77777777" w:rsidTr="00B72F92">
        <w:tc>
          <w:tcPr>
            <w:tcW w:w="710" w:type="dxa"/>
            <w:vMerge/>
            <w:vAlign w:val="center"/>
          </w:tcPr>
          <w:p w14:paraId="6C58F6D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2C0386C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1E55675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D6B3F0A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[064764] Производственная практика (проектно-технологическая)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Internship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Projects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Technological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418" w:type="dxa"/>
            <w:vMerge/>
          </w:tcPr>
          <w:p w14:paraId="265E3DD3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08767D4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44B1CEE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5B959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87811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0171816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A7EA2C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37ECB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80D28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18E7F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5A88030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E875D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568" w:type="dxa"/>
            <w:vAlign w:val="center"/>
          </w:tcPr>
          <w:p w14:paraId="26FD743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4" w:type="dxa"/>
            <w:vAlign w:val="center"/>
          </w:tcPr>
          <w:p w14:paraId="6460949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31FFB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4" w:type="dxa"/>
            <w:vAlign w:val="center"/>
          </w:tcPr>
          <w:p w14:paraId="612BB73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</w:tr>
      <w:tr w:rsidR="00FA3E03" w:rsidRPr="00860071" w14:paraId="7F634A5C" w14:textId="77777777" w:rsidTr="00B72F92">
        <w:tc>
          <w:tcPr>
            <w:tcW w:w="710" w:type="dxa"/>
            <w:vMerge w:val="restart"/>
            <w:vAlign w:val="center"/>
          </w:tcPr>
          <w:p w14:paraId="0CBB8F6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lastRenderedPageBreak/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Merge w:val="restart"/>
            <w:vAlign w:val="center"/>
          </w:tcPr>
          <w:p w14:paraId="1279428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3" w:type="dxa"/>
            <w:vMerge w:val="restart"/>
            <w:vAlign w:val="center"/>
          </w:tcPr>
          <w:p w14:paraId="50FAF6C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14:paraId="46DA5582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[049385] Алгоритмы СУБД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 xml:space="preserve">DBMS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Algorithms</w:t>
            </w:r>
            <w:proofErr w:type="spellEnd"/>
          </w:p>
        </w:tc>
        <w:tc>
          <w:tcPr>
            <w:tcW w:w="1418" w:type="dxa"/>
            <w:vMerge w:val="restart"/>
          </w:tcPr>
          <w:p w14:paraId="410F49EC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6" w:type="dxa"/>
            <w:vAlign w:val="center"/>
          </w:tcPr>
          <w:p w14:paraId="0293B99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4" w:type="dxa"/>
            <w:vAlign w:val="center"/>
          </w:tcPr>
          <w:p w14:paraId="78432A3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B897A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B9F515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4A01393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FE054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1D0AA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2F43D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449B93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6B542CD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49A34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7F09ACD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424" w:type="dxa"/>
            <w:vAlign w:val="center"/>
          </w:tcPr>
          <w:p w14:paraId="313889F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111F59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4" w:type="dxa"/>
            <w:vAlign w:val="center"/>
          </w:tcPr>
          <w:p w14:paraId="09077D6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2DD80730" w14:textId="77777777" w:rsidTr="00B72F92">
        <w:tc>
          <w:tcPr>
            <w:tcW w:w="710" w:type="dxa"/>
            <w:vMerge/>
            <w:vAlign w:val="center"/>
          </w:tcPr>
          <w:p w14:paraId="1F28991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7386EAB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19E8428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E4C33CA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[053904] Проектирование программного обеспечения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>Software Design</w:t>
            </w:r>
          </w:p>
        </w:tc>
        <w:tc>
          <w:tcPr>
            <w:tcW w:w="1418" w:type="dxa"/>
            <w:vMerge/>
          </w:tcPr>
          <w:p w14:paraId="4C6BBFEC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5CAE9E2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4" w:type="dxa"/>
            <w:vAlign w:val="center"/>
          </w:tcPr>
          <w:p w14:paraId="31F6C4D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EB4C0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7D1223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2D1A076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9B8EA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BD77E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AD0EA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918696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288F44A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492D5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615CE2F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424" w:type="dxa"/>
            <w:vAlign w:val="center"/>
          </w:tcPr>
          <w:p w14:paraId="437C8D8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C4D4AE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4" w:type="dxa"/>
            <w:vAlign w:val="center"/>
          </w:tcPr>
          <w:p w14:paraId="5C4067B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568D1FCE" w14:textId="77777777" w:rsidTr="00B72F92">
        <w:tc>
          <w:tcPr>
            <w:tcW w:w="710" w:type="dxa"/>
            <w:vMerge/>
            <w:vAlign w:val="center"/>
          </w:tcPr>
          <w:p w14:paraId="5398944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1F7C56F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0020CA9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5082D84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[040544] Сети Петри и представление процессов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Petri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Nets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Modeling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Processes</w:t>
            </w:r>
            <w:proofErr w:type="spellEnd"/>
          </w:p>
        </w:tc>
        <w:tc>
          <w:tcPr>
            <w:tcW w:w="1418" w:type="dxa"/>
            <w:vMerge/>
          </w:tcPr>
          <w:p w14:paraId="25C6D8B4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587438A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30</w:t>
            </w:r>
          </w:p>
        </w:tc>
        <w:tc>
          <w:tcPr>
            <w:tcW w:w="424" w:type="dxa"/>
            <w:vAlign w:val="center"/>
          </w:tcPr>
          <w:p w14:paraId="7DAD7E3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CF368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F6AD3E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004FDAA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83DFB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29EE9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B2AB7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067EDE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2E1DDD2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BA0A2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5E2401A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43</w:t>
            </w:r>
          </w:p>
        </w:tc>
        <w:tc>
          <w:tcPr>
            <w:tcW w:w="424" w:type="dxa"/>
            <w:vAlign w:val="center"/>
          </w:tcPr>
          <w:p w14:paraId="2660908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195669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29</w:t>
            </w:r>
          </w:p>
        </w:tc>
        <w:tc>
          <w:tcPr>
            <w:tcW w:w="594" w:type="dxa"/>
            <w:vAlign w:val="center"/>
          </w:tcPr>
          <w:p w14:paraId="3B8E20C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3C95F2B1" w14:textId="77777777" w:rsidTr="00B72F92">
        <w:tc>
          <w:tcPr>
            <w:tcW w:w="14786" w:type="dxa"/>
            <w:gridSpan w:val="20"/>
            <w:vAlign w:val="center"/>
          </w:tcPr>
          <w:p w14:paraId="7F09F8A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С08. Семестр 8</w:t>
            </w:r>
          </w:p>
        </w:tc>
      </w:tr>
      <w:tr w:rsidR="00FA3E03" w:rsidRPr="00860071" w14:paraId="25AE859D" w14:textId="77777777" w:rsidTr="00B72F92">
        <w:tc>
          <w:tcPr>
            <w:tcW w:w="14786" w:type="dxa"/>
            <w:gridSpan w:val="20"/>
            <w:vAlign w:val="center"/>
          </w:tcPr>
          <w:p w14:paraId="5F8C553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FA3E03" w:rsidRPr="00860071" w14:paraId="634B451E" w14:textId="77777777" w:rsidTr="00B72F92">
        <w:tc>
          <w:tcPr>
            <w:tcW w:w="710" w:type="dxa"/>
            <w:vAlign w:val="center"/>
          </w:tcPr>
          <w:p w14:paraId="33488EF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01A12C5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3" w:type="dxa"/>
            <w:vAlign w:val="center"/>
          </w:tcPr>
          <w:p w14:paraId="1F2DD4B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УК-1, УК-5</w:t>
            </w:r>
          </w:p>
        </w:tc>
        <w:tc>
          <w:tcPr>
            <w:tcW w:w="4252" w:type="dxa"/>
          </w:tcPr>
          <w:p w14:paraId="3C45B67D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[058037]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Философия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Philosophy (Online Course)</w:t>
            </w:r>
          </w:p>
        </w:tc>
        <w:tc>
          <w:tcPr>
            <w:tcW w:w="1418" w:type="dxa"/>
          </w:tcPr>
          <w:p w14:paraId="5976A81F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381C932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3B468D4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A76AB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5DB49FC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7561835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8F8340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F032B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D6E90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8B69B1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0069A51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F033D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6D024F1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4" w:type="dxa"/>
            <w:vAlign w:val="center"/>
          </w:tcPr>
          <w:p w14:paraId="0CA1419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15DC05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4" w:type="dxa"/>
            <w:vAlign w:val="center"/>
          </w:tcPr>
          <w:p w14:paraId="24A8302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FA3E03" w:rsidRPr="00860071" w14:paraId="31CA731E" w14:textId="77777777" w:rsidTr="00B72F92">
        <w:tc>
          <w:tcPr>
            <w:tcW w:w="710" w:type="dxa"/>
            <w:vAlign w:val="center"/>
          </w:tcPr>
          <w:p w14:paraId="59A775A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Align w:val="center"/>
          </w:tcPr>
          <w:p w14:paraId="085954C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3" w:type="dxa"/>
            <w:vAlign w:val="center"/>
          </w:tcPr>
          <w:p w14:paraId="6615DFE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 xml:space="preserve">ОПК-1, ОПК-2, ОПК-3, ОПК-4, ОПК-5, ПКА-1, ПКА-2, ПКП-1,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lastRenderedPageBreak/>
              <w:t>ПКП-2, ПКП-4, ПКП-5, ПКП-6, ПКП-7, ПКП-8, ПКП-9, УК-1, УК-2, УКБ-3</w:t>
            </w:r>
          </w:p>
        </w:tc>
        <w:tc>
          <w:tcPr>
            <w:tcW w:w="4252" w:type="dxa"/>
          </w:tcPr>
          <w:p w14:paraId="703AC487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lastRenderedPageBreak/>
              <w:t>[050528] Администрирование информационных систем (на английском языке)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>Information Systems Administration (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in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English)</w:t>
            </w:r>
          </w:p>
        </w:tc>
        <w:tc>
          <w:tcPr>
            <w:tcW w:w="1418" w:type="dxa"/>
          </w:tcPr>
          <w:p w14:paraId="199270AC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21F9334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4" w:type="dxa"/>
            <w:vAlign w:val="center"/>
          </w:tcPr>
          <w:p w14:paraId="7030040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16677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8C169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1C4CBC3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DE27E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ADCE8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D8729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B2215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63B5EFC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BD8C9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63C6BBF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4" w:type="dxa"/>
            <w:vAlign w:val="center"/>
          </w:tcPr>
          <w:p w14:paraId="5A25E76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B2AE06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4" w:type="dxa"/>
            <w:vAlign w:val="center"/>
          </w:tcPr>
          <w:p w14:paraId="36F00A5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FA3E03" w:rsidRPr="00860071" w:rsidDel="00DA32C7" w14:paraId="033CA46C" w14:textId="6470DC2A" w:rsidTr="00B72F92">
        <w:trPr>
          <w:del w:id="471" w:author="Yurii Litvinov" w:date="2023-01-24T12:22:00Z"/>
        </w:trPr>
        <w:tc>
          <w:tcPr>
            <w:tcW w:w="710" w:type="dxa"/>
            <w:vAlign w:val="center"/>
          </w:tcPr>
          <w:p w14:paraId="3EAF1DDD" w14:textId="3046D08C" w:rsidR="00FA3E03" w:rsidRPr="00860071" w:rsidDel="00DA32C7" w:rsidRDefault="00FA3E03" w:rsidP="00FA3E03">
            <w:pPr>
              <w:spacing w:after="0"/>
              <w:jc w:val="center"/>
              <w:rPr>
                <w:del w:id="472" w:author="Yurii Litvinov" w:date="2023-01-24T12:22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473" w:author="Yurii Litvinov" w:date="2023-01-24T12:22:00Z">
              <w:r w:rsidRPr="00860071" w:rsidDel="00DA32C7">
                <w:rPr>
                  <w:rFonts w:ascii="Times New Roman" w:hAnsi="Times New Roman"/>
                  <w:sz w:val="16"/>
                  <w:szCs w:val="16"/>
                </w:rPr>
                <w:delText>Блок.1.дисц</w:delText>
              </w:r>
            </w:del>
          </w:p>
        </w:tc>
        <w:tc>
          <w:tcPr>
            <w:tcW w:w="715" w:type="dxa"/>
            <w:vAlign w:val="center"/>
          </w:tcPr>
          <w:p w14:paraId="5F198A90" w14:textId="5B46B65F" w:rsidR="00FA3E03" w:rsidRPr="00860071" w:rsidDel="00DA32C7" w:rsidRDefault="00FA3E03" w:rsidP="00FA3E03">
            <w:pPr>
              <w:spacing w:after="0"/>
              <w:jc w:val="center"/>
              <w:rPr>
                <w:del w:id="474" w:author="Yurii Litvinov" w:date="2023-01-24T12:22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475" w:author="Yurii Litvinov" w:date="2023-01-24T12:22:00Z">
              <w:r w:rsidRPr="00860071" w:rsidDel="00DA32C7">
                <w:rPr>
                  <w:rFonts w:ascii="Times New Roman" w:hAnsi="Times New Roman"/>
                  <w:sz w:val="16"/>
                  <w:szCs w:val="16"/>
                </w:rPr>
                <w:delText>1</w:delText>
              </w:r>
            </w:del>
          </w:p>
        </w:tc>
        <w:tc>
          <w:tcPr>
            <w:tcW w:w="813" w:type="dxa"/>
            <w:vAlign w:val="center"/>
          </w:tcPr>
          <w:p w14:paraId="71E5AA00" w14:textId="2268AEC0" w:rsidR="00FA3E03" w:rsidRPr="00860071" w:rsidDel="00DA32C7" w:rsidRDefault="00FA3E03" w:rsidP="00FA3E03">
            <w:pPr>
              <w:spacing w:after="0"/>
              <w:jc w:val="center"/>
              <w:rPr>
                <w:del w:id="476" w:author="Yurii Litvinov" w:date="2023-01-24T12:22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477" w:author="Yurii Litvinov" w:date="2023-01-24T12:22:00Z">
              <w:r w:rsidRPr="00860071" w:rsidDel="00DA32C7">
                <w:rPr>
                  <w:rFonts w:ascii="Times New Roman" w:hAnsi="Times New Roman"/>
                  <w:sz w:val="16"/>
                  <w:szCs w:val="16"/>
                </w:rPr>
                <w:delText>УК-8</w:delText>
              </w:r>
            </w:del>
          </w:p>
        </w:tc>
        <w:tc>
          <w:tcPr>
            <w:tcW w:w="4252" w:type="dxa"/>
          </w:tcPr>
          <w:p w14:paraId="12B7AD3A" w14:textId="3FA65709" w:rsidR="00FA3E03" w:rsidRPr="00860071" w:rsidDel="00DA32C7" w:rsidRDefault="00FA3E03" w:rsidP="00FA3E03">
            <w:pPr>
              <w:spacing w:after="0"/>
              <w:rPr>
                <w:del w:id="478" w:author="Yurii Litvinov" w:date="2023-01-24T12:22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479" w:author="Yurii Litvinov" w:date="2023-01-24T12:22:00Z">
              <w:r w:rsidRPr="00860071" w:rsidDel="00DA32C7">
                <w:rPr>
                  <w:rFonts w:ascii="Times New Roman" w:hAnsi="Times New Roman"/>
                  <w:sz w:val="16"/>
                  <w:szCs w:val="16"/>
                </w:rPr>
                <w:delText>[067327] Безопасность жизнедеятельности (онлайн-курс)</w:delText>
              </w:r>
              <w:r w:rsidRPr="00860071" w:rsidDel="00DA32C7">
                <w:rPr>
                  <w:rFonts w:ascii="Times New Roman" w:hAnsi="Times New Roman"/>
                  <w:sz w:val="16"/>
                  <w:szCs w:val="16"/>
                </w:rPr>
                <w:br/>
                <w:delText>Life Safety (Online Course)</w:delText>
              </w:r>
            </w:del>
          </w:p>
        </w:tc>
        <w:tc>
          <w:tcPr>
            <w:tcW w:w="1418" w:type="dxa"/>
          </w:tcPr>
          <w:p w14:paraId="2B7D3ADA" w14:textId="3BFCD5B5" w:rsidR="00FA3E03" w:rsidRPr="00860071" w:rsidDel="00DA32C7" w:rsidRDefault="00FA3E03" w:rsidP="00FA3E03">
            <w:pPr>
              <w:spacing w:after="0"/>
              <w:rPr>
                <w:del w:id="480" w:author="Yurii Litvinov" w:date="2023-01-24T12:22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481" w:author="Yurii Litvinov" w:date="2023-01-24T12:22:00Z">
              <w:r w:rsidRPr="00860071" w:rsidDel="00DA32C7">
                <w:rPr>
                  <w:rFonts w:ascii="Times New Roman" w:hAnsi="Times New Roman"/>
                  <w:sz w:val="16"/>
                  <w:szCs w:val="16"/>
                </w:rPr>
                <w:delText>аттестационное испытание</w:delText>
              </w:r>
            </w:del>
          </w:p>
        </w:tc>
        <w:tc>
          <w:tcPr>
            <w:tcW w:w="426" w:type="dxa"/>
            <w:vAlign w:val="center"/>
          </w:tcPr>
          <w:p w14:paraId="7E477A2F" w14:textId="12D3E861" w:rsidR="00FA3E03" w:rsidRPr="00860071" w:rsidDel="00DA32C7" w:rsidRDefault="00FA3E03" w:rsidP="00FA3E03">
            <w:pPr>
              <w:spacing w:after="0"/>
              <w:jc w:val="center"/>
              <w:rPr>
                <w:del w:id="482" w:author="Yurii Litvinov" w:date="2023-01-24T12:22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483" w:author="Yurii Litvinov" w:date="2023-01-24T12:22:00Z">
              <w:r w:rsidRPr="00860071" w:rsidDel="00DA32C7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  <w:tc>
          <w:tcPr>
            <w:tcW w:w="424" w:type="dxa"/>
            <w:vAlign w:val="center"/>
          </w:tcPr>
          <w:p w14:paraId="172757BC" w14:textId="54671214" w:rsidR="00FA3E03" w:rsidRPr="00860071" w:rsidDel="00DA32C7" w:rsidRDefault="00FA3E03" w:rsidP="00FA3E03">
            <w:pPr>
              <w:spacing w:after="0"/>
              <w:jc w:val="center"/>
              <w:rPr>
                <w:del w:id="484" w:author="Yurii Litvinov" w:date="2023-01-24T12:22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485" w:author="Yurii Litvinov" w:date="2023-01-24T12:22:00Z">
              <w:r w:rsidRPr="00860071" w:rsidDel="00DA32C7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  <w:tc>
          <w:tcPr>
            <w:tcW w:w="426" w:type="dxa"/>
            <w:vAlign w:val="center"/>
          </w:tcPr>
          <w:p w14:paraId="5B5D881C" w14:textId="173F7D77" w:rsidR="00FA3E03" w:rsidRPr="00860071" w:rsidDel="00DA32C7" w:rsidRDefault="00FA3E03" w:rsidP="00FA3E03">
            <w:pPr>
              <w:spacing w:after="0"/>
              <w:jc w:val="center"/>
              <w:rPr>
                <w:del w:id="486" w:author="Yurii Litvinov" w:date="2023-01-24T12:22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487" w:author="Yurii Litvinov" w:date="2023-01-24T12:22:00Z">
              <w:r w:rsidRPr="00860071" w:rsidDel="00DA32C7">
                <w:rPr>
                  <w:rFonts w:ascii="Times New Roman" w:hAnsi="Times New Roman"/>
                  <w:sz w:val="16"/>
                  <w:szCs w:val="16"/>
                </w:rPr>
                <w:delText>10</w:delText>
              </w:r>
            </w:del>
          </w:p>
        </w:tc>
        <w:tc>
          <w:tcPr>
            <w:tcW w:w="426" w:type="dxa"/>
            <w:vAlign w:val="center"/>
          </w:tcPr>
          <w:p w14:paraId="2E3B7895" w14:textId="5FCE0738" w:rsidR="00FA3E03" w:rsidRPr="00860071" w:rsidDel="00DA32C7" w:rsidRDefault="00FA3E03" w:rsidP="00FA3E03">
            <w:pPr>
              <w:spacing w:after="0"/>
              <w:jc w:val="center"/>
              <w:rPr>
                <w:del w:id="488" w:author="Yurii Litvinov" w:date="2023-01-24T12:22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489" w:author="Yurii Litvinov" w:date="2023-01-24T12:22:00Z">
              <w:r w:rsidRPr="00860071" w:rsidDel="00DA32C7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  <w:tc>
          <w:tcPr>
            <w:tcW w:w="424" w:type="dxa"/>
            <w:vAlign w:val="center"/>
          </w:tcPr>
          <w:p w14:paraId="3A8DC0E0" w14:textId="27A2CE17" w:rsidR="00FA3E03" w:rsidRPr="00860071" w:rsidDel="00DA32C7" w:rsidRDefault="00FA3E03" w:rsidP="00FA3E03">
            <w:pPr>
              <w:spacing w:after="0"/>
              <w:jc w:val="center"/>
              <w:rPr>
                <w:del w:id="490" w:author="Yurii Litvinov" w:date="2023-01-24T12:22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491" w:author="Yurii Litvinov" w:date="2023-01-24T12:22:00Z">
              <w:r w:rsidRPr="00860071" w:rsidDel="00DA32C7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  <w:tc>
          <w:tcPr>
            <w:tcW w:w="426" w:type="dxa"/>
            <w:vAlign w:val="center"/>
          </w:tcPr>
          <w:p w14:paraId="6B2D158F" w14:textId="5C434014" w:rsidR="00FA3E03" w:rsidRPr="00860071" w:rsidDel="00DA32C7" w:rsidRDefault="00FA3E03" w:rsidP="00FA3E03">
            <w:pPr>
              <w:spacing w:after="0"/>
              <w:jc w:val="center"/>
              <w:rPr>
                <w:del w:id="492" w:author="Yurii Litvinov" w:date="2023-01-24T12:22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493" w:author="Yurii Litvinov" w:date="2023-01-24T12:22:00Z">
              <w:r w:rsidRPr="00860071" w:rsidDel="00DA32C7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  <w:tc>
          <w:tcPr>
            <w:tcW w:w="425" w:type="dxa"/>
            <w:vAlign w:val="center"/>
          </w:tcPr>
          <w:p w14:paraId="3BA0F407" w14:textId="23C213B4" w:rsidR="00FA3E03" w:rsidRPr="00860071" w:rsidDel="00DA32C7" w:rsidRDefault="00FA3E03" w:rsidP="00FA3E03">
            <w:pPr>
              <w:spacing w:after="0"/>
              <w:jc w:val="center"/>
              <w:rPr>
                <w:del w:id="494" w:author="Yurii Litvinov" w:date="2023-01-24T12:22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495" w:author="Yurii Litvinov" w:date="2023-01-24T12:22:00Z">
              <w:r w:rsidRPr="00860071" w:rsidDel="00DA32C7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  <w:tc>
          <w:tcPr>
            <w:tcW w:w="425" w:type="dxa"/>
            <w:vAlign w:val="center"/>
          </w:tcPr>
          <w:p w14:paraId="28BE8BBC" w14:textId="66F46162" w:rsidR="00FA3E03" w:rsidRPr="00860071" w:rsidDel="00DA32C7" w:rsidRDefault="00FA3E03" w:rsidP="00FA3E03">
            <w:pPr>
              <w:spacing w:after="0"/>
              <w:jc w:val="center"/>
              <w:rPr>
                <w:del w:id="496" w:author="Yurii Litvinov" w:date="2023-01-24T12:22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497" w:author="Yurii Litvinov" w:date="2023-01-24T12:22:00Z">
              <w:r w:rsidRPr="00860071" w:rsidDel="00DA32C7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  <w:tc>
          <w:tcPr>
            <w:tcW w:w="426" w:type="dxa"/>
            <w:vAlign w:val="center"/>
          </w:tcPr>
          <w:p w14:paraId="310360F2" w14:textId="2F753ABC" w:rsidR="00FA3E03" w:rsidRPr="00860071" w:rsidDel="00DA32C7" w:rsidRDefault="00FA3E03" w:rsidP="00FA3E03">
            <w:pPr>
              <w:spacing w:after="0"/>
              <w:jc w:val="center"/>
              <w:rPr>
                <w:del w:id="498" w:author="Yurii Litvinov" w:date="2023-01-24T12:22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499" w:author="Yurii Litvinov" w:date="2023-01-24T12:22:00Z">
              <w:r w:rsidRPr="00860071" w:rsidDel="00DA32C7">
                <w:rPr>
                  <w:rFonts w:ascii="Times New Roman" w:hAnsi="Times New Roman"/>
                  <w:sz w:val="16"/>
                  <w:szCs w:val="16"/>
                </w:rPr>
                <w:delText>2</w:delText>
              </w:r>
            </w:del>
          </w:p>
        </w:tc>
        <w:tc>
          <w:tcPr>
            <w:tcW w:w="566" w:type="dxa"/>
            <w:vAlign w:val="center"/>
          </w:tcPr>
          <w:p w14:paraId="69AAFFD9" w14:textId="239A5552" w:rsidR="00FA3E03" w:rsidRPr="00860071" w:rsidDel="00DA32C7" w:rsidRDefault="00FA3E03" w:rsidP="00FA3E03">
            <w:pPr>
              <w:spacing w:after="0"/>
              <w:jc w:val="center"/>
              <w:rPr>
                <w:del w:id="500" w:author="Yurii Litvinov" w:date="2023-01-24T12:22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501" w:author="Yurii Litvinov" w:date="2023-01-24T12:22:00Z">
              <w:r w:rsidRPr="00860071" w:rsidDel="00DA32C7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  <w:tc>
          <w:tcPr>
            <w:tcW w:w="425" w:type="dxa"/>
            <w:vAlign w:val="center"/>
          </w:tcPr>
          <w:p w14:paraId="6026232A" w14:textId="7CD9B801" w:rsidR="00FA3E03" w:rsidRPr="00860071" w:rsidDel="00DA32C7" w:rsidRDefault="00FA3E03" w:rsidP="00FA3E03">
            <w:pPr>
              <w:spacing w:after="0"/>
              <w:jc w:val="center"/>
              <w:rPr>
                <w:del w:id="502" w:author="Yurii Litvinov" w:date="2023-01-24T12:22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503" w:author="Yurii Litvinov" w:date="2023-01-24T12:22:00Z">
              <w:r w:rsidRPr="00860071" w:rsidDel="00DA32C7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  <w:tc>
          <w:tcPr>
            <w:tcW w:w="568" w:type="dxa"/>
            <w:vAlign w:val="center"/>
          </w:tcPr>
          <w:p w14:paraId="321FDB59" w14:textId="6D42DED6" w:rsidR="00FA3E03" w:rsidRPr="00860071" w:rsidDel="00DA32C7" w:rsidRDefault="00FA3E03" w:rsidP="00FA3E03">
            <w:pPr>
              <w:spacing w:after="0"/>
              <w:jc w:val="center"/>
              <w:rPr>
                <w:del w:id="504" w:author="Yurii Litvinov" w:date="2023-01-24T12:22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505" w:author="Yurii Litvinov" w:date="2023-01-24T12:22:00Z">
              <w:r w:rsidRPr="00860071" w:rsidDel="00DA32C7">
                <w:rPr>
                  <w:rFonts w:ascii="Times New Roman" w:hAnsi="Times New Roman"/>
                  <w:sz w:val="16"/>
                  <w:szCs w:val="16"/>
                </w:rPr>
                <w:delText>24</w:delText>
              </w:r>
            </w:del>
          </w:p>
        </w:tc>
        <w:tc>
          <w:tcPr>
            <w:tcW w:w="424" w:type="dxa"/>
            <w:vAlign w:val="center"/>
          </w:tcPr>
          <w:p w14:paraId="0B2EBE0D" w14:textId="7182D301" w:rsidR="00FA3E03" w:rsidRPr="00860071" w:rsidDel="00DA32C7" w:rsidRDefault="00FA3E03" w:rsidP="00FA3E03">
            <w:pPr>
              <w:spacing w:after="0"/>
              <w:jc w:val="center"/>
              <w:rPr>
                <w:del w:id="506" w:author="Yurii Litvinov" w:date="2023-01-24T12:22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507" w:author="Yurii Litvinov" w:date="2023-01-24T12:22:00Z">
              <w:r w:rsidRPr="00860071" w:rsidDel="00DA32C7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  <w:tc>
          <w:tcPr>
            <w:tcW w:w="473" w:type="dxa"/>
            <w:vAlign w:val="center"/>
          </w:tcPr>
          <w:p w14:paraId="1B3DAE99" w14:textId="0400B187" w:rsidR="00FA3E03" w:rsidRPr="00860071" w:rsidDel="00DA32C7" w:rsidRDefault="00FA3E03" w:rsidP="00FA3E03">
            <w:pPr>
              <w:spacing w:after="0"/>
              <w:jc w:val="center"/>
              <w:rPr>
                <w:del w:id="508" w:author="Yurii Litvinov" w:date="2023-01-24T12:22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509" w:author="Yurii Litvinov" w:date="2023-01-24T12:22:00Z">
              <w:r w:rsidRPr="00860071" w:rsidDel="00DA32C7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  <w:tc>
          <w:tcPr>
            <w:tcW w:w="594" w:type="dxa"/>
            <w:vAlign w:val="center"/>
          </w:tcPr>
          <w:p w14:paraId="285FEE10" w14:textId="119A385C" w:rsidR="00FA3E03" w:rsidRPr="00860071" w:rsidDel="00DA32C7" w:rsidRDefault="00FA3E03" w:rsidP="00FA3E03">
            <w:pPr>
              <w:spacing w:after="0"/>
              <w:jc w:val="center"/>
              <w:rPr>
                <w:del w:id="510" w:author="Yurii Litvinov" w:date="2023-01-24T12:22:00Z"/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del w:id="511" w:author="Yurii Litvinov" w:date="2023-01-24T12:22:00Z">
              <w:r w:rsidRPr="00860071" w:rsidDel="00DA32C7">
                <w:rPr>
                  <w:rFonts w:ascii="Times New Roman" w:hAnsi="Times New Roman"/>
                  <w:sz w:val="16"/>
                  <w:szCs w:val="16"/>
                </w:rPr>
                <w:delText>0</w:delText>
              </w:r>
            </w:del>
          </w:p>
        </w:tc>
      </w:tr>
      <w:tr w:rsidR="00FA3E03" w:rsidRPr="00860071" w14:paraId="1C1D3F32" w14:textId="77777777" w:rsidTr="00B72F92">
        <w:tc>
          <w:tcPr>
            <w:tcW w:w="710" w:type="dxa"/>
            <w:vAlign w:val="center"/>
          </w:tcPr>
          <w:p w14:paraId="487C771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Блок.2..</w:t>
            </w:r>
            <w:proofErr w:type="gramEnd"/>
            <w:r w:rsidRPr="00860071">
              <w:rPr>
                <w:rFonts w:ascii="Times New Roman" w:hAnsi="Times New Roman"/>
                <w:sz w:val="16"/>
                <w:szCs w:val="16"/>
              </w:rPr>
              <w:t>прки</w:t>
            </w:r>
          </w:p>
        </w:tc>
        <w:tc>
          <w:tcPr>
            <w:tcW w:w="715" w:type="dxa"/>
            <w:vAlign w:val="center"/>
          </w:tcPr>
          <w:p w14:paraId="69F1552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813" w:type="dxa"/>
            <w:vAlign w:val="center"/>
          </w:tcPr>
          <w:p w14:paraId="6A5C483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 xml:space="preserve">ОПК-1, ОПК-2, ОПК-3, ОПК-4, ОПК-5, ПКА-1, ПКА-2, ПКП-1, ПКП-2, ПКП-4, ПКП-5, ПКП-6, ПКП-7,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lastRenderedPageBreak/>
              <w:t>ПКП-8, ПКП-9, УК-1, УК-2, УКБ-3</w:t>
            </w:r>
          </w:p>
        </w:tc>
        <w:tc>
          <w:tcPr>
            <w:tcW w:w="4252" w:type="dxa"/>
          </w:tcPr>
          <w:p w14:paraId="714BC677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lastRenderedPageBreak/>
              <w:t>[064797] Производственная практика (преддипломная)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Internship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Pre-Diploma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14:paraId="0309A491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23FB005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6F4966F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6" w:type="dxa"/>
            <w:vAlign w:val="center"/>
          </w:tcPr>
          <w:p w14:paraId="6DFF321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32B1C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1DDB8D3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C45F8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927A6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6E23D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6112C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66" w:type="dxa"/>
            <w:vAlign w:val="center"/>
          </w:tcPr>
          <w:p w14:paraId="231AD7F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14:paraId="57DC70A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568" w:type="dxa"/>
            <w:vAlign w:val="center"/>
          </w:tcPr>
          <w:p w14:paraId="3EDB9B6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218</w:t>
            </w:r>
          </w:p>
        </w:tc>
        <w:tc>
          <w:tcPr>
            <w:tcW w:w="424" w:type="dxa"/>
            <w:vAlign w:val="center"/>
          </w:tcPr>
          <w:p w14:paraId="09E5903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6DB5B7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594" w:type="dxa"/>
            <w:vAlign w:val="center"/>
          </w:tcPr>
          <w:p w14:paraId="6851906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</w:tr>
      <w:tr w:rsidR="00CA0A5B" w:rsidRPr="002A3C9C" w14:paraId="301D3187" w14:textId="77777777" w:rsidTr="00315E32">
        <w:trPr>
          <w:ins w:id="512" w:author="Yurii Litvinov" w:date="2023-01-24T12:46:00Z"/>
        </w:trPr>
        <w:tc>
          <w:tcPr>
            <w:tcW w:w="710" w:type="dxa"/>
            <w:vAlign w:val="center"/>
          </w:tcPr>
          <w:p w14:paraId="034FFB3F" w14:textId="77777777" w:rsidR="00CA0A5B" w:rsidRDefault="00CA0A5B" w:rsidP="00315E32">
            <w:pPr>
              <w:spacing w:after="0"/>
              <w:jc w:val="center"/>
              <w:rPr>
                <w:ins w:id="513" w:author="Yurii Litvinov" w:date="2023-01-24T12:46:00Z"/>
                <w:rFonts w:ascii="Times New Roman" w:hAnsi="Times New Roman"/>
                <w:sz w:val="16"/>
                <w:szCs w:val="16"/>
              </w:rPr>
            </w:pPr>
            <w:ins w:id="514" w:author="Yurii Litvinov" w:date="2023-01-24T12:46:00Z">
              <w:r w:rsidRPr="00860071">
                <w:rPr>
                  <w:rFonts w:ascii="Times New Roman" w:hAnsi="Times New Roman"/>
                  <w:sz w:val="16"/>
                  <w:szCs w:val="16"/>
                </w:rPr>
                <w:t>Блок.</w:t>
              </w:r>
              <w:proofErr w:type="gramStart"/>
              <w:r w:rsidRPr="00860071">
                <w:rPr>
                  <w:rFonts w:ascii="Times New Roman" w:hAnsi="Times New Roman"/>
                  <w:sz w:val="16"/>
                  <w:szCs w:val="16"/>
                </w:rPr>
                <w:t>1.дисц</w:t>
              </w:r>
              <w:proofErr w:type="gramEnd"/>
            </w:ins>
          </w:p>
        </w:tc>
        <w:tc>
          <w:tcPr>
            <w:tcW w:w="715" w:type="dxa"/>
            <w:vAlign w:val="center"/>
          </w:tcPr>
          <w:p w14:paraId="2E664354" w14:textId="77777777" w:rsidR="00CA0A5B" w:rsidRDefault="00CA0A5B" w:rsidP="00315E32">
            <w:pPr>
              <w:spacing w:after="0"/>
              <w:jc w:val="center"/>
              <w:rPr>
                <w:ins w:id="515" w:author="Yurii Litvinov" w:date="2023-01-24T12:46:00Z"/>
                <w:rFonts w:ascii="Times New Roman" w:hAnsi="Times New Roman"/>
                <w:sz w:val="16"/>
                <w:szCs w:val="16"/>
              </w:rPr>
            </w:pPr>
            <w:ins w:id="516" w:author="Yurii Litvinov" w:date="2023-01-24T12:46:00Z">
              <w:r w:rsidRPr="00860071">
                <w:rPr>
                  <w:rFonts w:ascii="Times New Roman" w:hAnsi="Times New Roman"/>
                  <w:sz w:val="16"/>
                  <w:szCs w:val="16"/>
                </w:rPr>
                <w:t>1</w:t>
              </w:r>
            </w:ins>
          </w:p>
        </w:tc>
        <w:tc>
          <w:tcPr>
            <w:tcW w:w="813" w:type="dxa"/>
            <w:vAlign w:val="center"/>
          </w:tcPr>
          <w:p w14:paraId="2431C423" w14:textId="77777777" w:rsidR="00CA0A5B" w:rsidRDefault="00CA0A5B" w:rsidP="00315E32">
            <w:pPr>
              <w:spacing w:after="0"/>
              <w:jc w:val="center"/>
              <w:rPr>
                <w:ins w:id="517" w:author="Yurii Litvinov" w:date="2023-01-24T12:46:00Z"/>
                <w:rFonts w:ascii="Times New Roman" w:hAnsi="Times New Roman"/>
                <w:sz w:val="16"/>
                <w:szCs w:val="16"/>
              </w:rPr>
            </w:pPr>
            <w:ins w:id="518" w:author="Yurii Litvinov" w:date="2023-01-24T12:46:00Z">
              <w:r w:rsidRPr="00860071">
                <w:rPr>
                  <w:rFonts w:ascii="Times New Roman" w:hAnsi="Times New Roman"/>
                  <w:sz w:val="16"/>
                  <w:szCs w:val="16"/>
                </w:rPr>
                <w:t>УК-2, УК-9, УКБ-1</w:t>
              </w:r>
            </w:ins>
          </w:p>
        </w:tc>
        <w:tc>
          <w:tcPr>
            <w:tcW w:w="4252" w:type="dxa"/>
          </w:tcPr>
          <w:p w14:paraId="243E3C4C" w14:textId="77777777" w:rsidR="00CA0A5B" w:rsidRDefault="00CA0A5B" w:rsidP="00315E32">
            <w:pPr>
              <w:spacing w:after="0"/>
              <w:rPr>
                <w:ins w:id="519" w:author="Yurii Litvinov" w:date="2023-01-24T12:46:00Z"/>
                <w:rFonts w:ascii="Times New Roman" w:hAnsi="Times New Roman"/>
                <w:sz w:val="16"/>
                <w:szCs w:val="16"/>
                <w:lang w:val="en-US"/>
              </w:rPr>
            </w:pPr>
            <w:ins w:id="520" w:author="Yurii Litvinov" w:date="2023-01-24T12:46:00Z">
              <w:r w:rsidRPr="00860071">
                <w:rPr>
                  <w:rFonts w:ascii="Times New Roman" w:hAnsi="Times New Roman"/>
                  <w:sz w:val="16"/>
                  <w:szCs w:val="16"/>
                  <w:lang w:val="en-US"/>
                </w:rPr>
                <w:t xml:space="preserve">[059998] </w:t>
              </w:r>
              <w:r w:rsidRPr="00860071">
                <w:rPr>
                  <w:rFonts w:ascii="Times New Roman" w:hAnsi="Times New Roman"/>
                  <w:sz w:val="16"/>
                  <w:szCs w:val="16"/>
                </w:rPr>
                <w:t>Основы</w:t>
              </w:r>
              <w:r w:rsidRPr="00860071">
                <w:rPr>
                  <w:rFonts w:ascii="Times New Roman" w:hAnsi="Times New Roman"/>
                  <w:sz w:val="16"/>
                  <w:szCs w:val="16"/>
                  <w:lang w:val="en-US"/>
                </w:rPr>
                <w:t xml:space="preserve"> </w:t>
              </w:r>
              <w:r w:rsidRPr="00860071">
                <w:rPr>
                  <w:rFonts w:ascii="Times New Roman" w:hAnsi="Times New Roman"/>
                  <w:sz w:val="16"/>
                  <w:szCs w:val="16"/>
                </w:rPr>
                <w:t>бизнеса</w:t>
              </w:r>
              <w:r w:rsidRPr="00860071">
                <w:rPr>
                  <w:rFonts w:ascii="Times New Roman" w:hAnsi="Times New Roman"/>
                  <w:sz w:val="16"/>
                  <w:szCs w:val="16"/>
                  <w:lang w:val="en-US"/>
                </w:rPr>
                <w:t xml:space="preserve"> (</w:t>
              </w:r>
              <w:r w:rsidRPr="00860071">
                <w:rPr>
                  <w:rFonts w:ascii="Times New Roman" w:hAnsi="Times New Roman"/>
                  <w:sz w:val="16"/>
                  <w:szCs w:val="16"/>
                </w:rPr>
                <w:t>онлайн</w:t>
              </w:r>
              <w:r w:rsidRPr="00860071">
                <w:rPr>
                  <w:rFonts w:ascii="Times New Roman" w:hAnsi="Times New Roman"/>
                  <w:sz w:val="16"/>
                  <w:szCs w:val="16"/>
                  <w:lang w:val="en-US"/>
                </w:rPr>
                <w:t>-</w:t>
              </w:r>
              <w:r w:rsidRPr="00860071">
                <w:rPr>
                  <w:rFonts w:ascii="Times New Roman" w:hAnsi="Times New Roman"/>
                  <w:sz w:val="16"/>
                  <w:szCs w:val="16"/>
                </w:rPr>
                <w:t>курс</w:t>
              </w:r>
              <w:r w:rsidRPr="00860071">
                <w:rPr>
                  <w:rFonts w:ascii="Times New Roman" w:hAnsi="Times New Roman"/>
                  <w:sz w:val="16"/>
                  <w:szCs w:val="16"/>
                  <w:lang w:val="en-US"/>
                </w:rPr>
                <w:t>)</w:t>
              </w:r>
              <w:r w:rsidRPr="00860071">
                <w:rPr>
                  <w:rFonts w:ascii="Times New Roman" w:hAnsi="Times New Roman"/>
                  <w:sz w:val="16"/>
                  <w:szCs w:val="16"/>
                  <w:lang w:val="en-US"/>
                </w:rPr>
                <w:br/>
                <w:t>Business Fundamentals (Online Course)</w:t>
              </w:r>
            </w:ins>
          </w:p>
        </w:tc>
        <w:tc>
          <w:tcPr>
            <w:tcW w:w="1418" w:type="dxa"/>
          </w:tcPr>
          <w:p w14:paraId="029BF153" w14:textId="77777777" w:rsidR="00CA0A5B" w:rsidRDefault="00CA0A5B" w:rsidP="00315E32">
            <w:pPr>
              <w:spacing w:after="0"/>
              <w:rPr>
                <w:ins w:id="521" w:author="Yurii Litvinov" w:date="2023-01-24T12:46:00Z"/>
                <w:rFonts w:ascii="Times New Roman" w:hAnsi="Times New Roman"/>
                <w:sz w:val="16"/>
                <w:szCs w:val="16"/>
              </w:rPr>
            </w:pPr>
            <w:ins w:id="522" w:author="Yurii Litvinov" w:date="2023-01-24T12:46:00Z">
              <w:r w:rsidRPr="00860071">
                <w:rPr>
                  <w:rFonts w:ascii="Times New Roman" w:hAnsi="Times New Roman"/>
                  <w:sz w:val="16"/>
                  <w:szCs w:val="16"/>
                </w:rPr>
                <w:t>зачёт</w:t>
              </w:r>
            </w:ins>
          </w:p>
        </w:tc>
        <w:tc>
          <w:tcPr>
            <w:tcW w:w="426" w:type="dxa"/>
            <w:vAlign w:val="center"/>
          </w:tcPr>
          <w:p w14:paraId="3385BC18" w14:textId="77777777" w:rsidR="00CA0A5B" w:rsidRDefault="00CA0A5B" w:rsidP="00315E32">
            <w:pPr>
              <w:spacing w:after="0"/>
              <w:jc w:val="center"/>
              <w:rPr>
                <w:ins w:id="523" w:author="Yurii Litvinov" w:date="2023-01-24T12:46:00Z"/>
                <w:rFonts w:ascii="Times New Roman" w:hAnsi="Times New Roman"/>
                <w:sz w:val="16"/>
                <w:szCs w:val="16"/>
              </w:rPr>
            </w:pPr>
            <w:ins w:id="524" w:author="Yurii Litvinov" w:date="2023-01-24T12:46:00Z">
              <w:r w:rsidRPr="00860071">
                <w:rPr>
                  <w:rFonts w:ascii="Times New Roman" w:hAnsi="Times New Roman"/>
                  <w:sz w:val="16"/>
                  <w:szCs w:val="16"/>
                </w:rPr>
                <w:t>0</w:t>
              </w:r>
            </w:ins>
          </w:p>
        </w:tc>
        <w:tc>
          <w:tcPr>
            <w:tcW w:w="424" w:type="dxa"/>
            <w:vAlign w:val="center"/>
          </w:tcPr>
          <w:p w14:paraId="2C8DAE61" w14:textId="77777777" w:rsidR="00CA0A5B" w:rsidRDefault="00CA0A5B" w:rsidP="00315E32">
            <w:pPr>
              <w:spacing w:after="0"/>
              <w:jc w:val="center"/>
              <w:rPr>
                <w:ins w:id="525" w:author="Yurii Litvinov" w:date="2023-01-24T12:46:00Z"/>
                <w:rFonts w:ascii="Times New Roman" w:hAnsi="Times New Roman"/>
                <w:sz w:val="16"/>
                <w:szCs w:val="16"/>
              </w:rPr>
            </w:pPr>
            <w:ins w:id="526" w:author="Yurii Litvinov" w:date="2023-01-24T12:46:00Z">
              <w:r w:rsidRPr="00860071">
                <w:rPr>
                  <w:rFonts w:ascii="Times New Roman" w:hAnsi="Times New Roman"/>
                  <w:sz w:val="16"/>
                  <w:szCs w:val="16"/>
                </w:rPr>
                <w:t>0</w:t>
              </w:r>
            </w:ins>
          </w:p>
        </w:tc>
        <w:tc>
          <w:tcPr>
            <w:tcW w:w="426" w:type="dxa"/>
            <w:vAlign w:val="center"/>
          </w:tcPr>
          <w:p w14:paraId="5267788F" w14:textId="77777777" w:rsidR="00CA0A5B" w:rsidRDefault="00CA0A5B" w:rsidP="00315E32">
            <w:pPr>
              <w:spacing w:after="0"/>
              <w:jc w:val="center"/>
              <w:rPr>
                <w:ins w:id="527" w:author="Yurii Litvinov" w:date="2023-01-24T12:46:00Z"/>
                <w:rFonts w:ascii="Times New Roman" w:hAnsi="Times New Roman"/>
                <w:sz w:val="16"/>
                <w:szCs w:val="16"/>
              </w:rPr>
            </w:pPr>
            <w:ins w:id="528" w:author="Yurii Litvinov" w:date="2023-01-24T12:46:00Z">
              <w:r w:rsidRPr="00860071">
                <w:rPr>
                  <w:rFonts w:ascii="Times New Roman" w:hAnsi="Times New Roman"/>
                  <w:sz w:val="16"/>
                  <w:szCs w:val="16"/>
                </w:rPr>
                <w:t>10</w:t>
              </w:r>
            </w:ins>
          </w:p>
        </w:tc>
        <w:tc>
          <w:tcPr>
            <w:tcW w:w="426" w:type="dxa"/>
            <w:vAlign w:val="center"/>
          </w:tcPr>
          <w:p w14:paraId="6688DE10" w14:textId="77777777" w:rsidR="00CA0A5B" w:rsidRDefault="00CA0A5B" w:rsidP="00315E32">
            <w:pPr>
              <w:spacing w:after="0"/>
              <w:jc w:val="center"/>
              <w:rPr>
                <w:ins w:id="529" w:author="Yurii Litvinov" w:date="2023-01-24T12:46:00Z"/>
                <w:rFonts w:ascii="Times New Roman" w:hAnsi="Times New Roman"/>
                <w:sz w:val="16"/>
                <w:szCs w:val="16"/>
              </w:rPr>
            </w:pPr>
            <w:ins w:id="530" w:author="Yurii Litvinov" w:date="2023-01-24T12:46:00Z">
              <w:r w:rsidRPr="00860071">
                <w:rPr>
                  <w:rFonts w:ascii="Times New Roman" w:hAnsi="Times New Roman"/>
                  <w:sz w:val="16"/>
                  <w:szCs w:val="16"/>
                </w:rPr>
                <w:t>0</w:t>
              </w:r>
            </w:ins>
          </w:p>
        </w:tc>
        <w:tc>
          <w:tcPr>
            <w:tcW w:w="424" w:type="dxa"/>
            <w:vAlign w:val="center"/>
          </w:tcPr>
          <w:p w14:paraId="2BBBFD08" w14:textId="77777777" w:rsidR="00CA0A5B" w:rsidRDefault="00CA0A5B" w:rsidP="00315E32">
            <w:pPr>
              <w:spacing w:after="0"/>
              <w:jc w:val="center"/>
              <w:rPr>
                <w:ins w:id="531" w:author="Yurii Litvinov" w:date="2023-01-24T12:46:00Z"/>
                <w:rFonts w:ascii="Times New Roman" w:hAnsi="Times New Roman"/>
                <w:sz w:val="16"/>
                <w:szCs w:val="16"/>
              </w:rPr>
            </w:pPr>
            <w:ins w:id="532" w:author="Yurii Litvinov" w:date="2023-01-24T12:46:00Z">
              <w:r w:rsidRPr="00860071">
                <w:rPr>
                  <w:rFonts w:ascii="Times New Roman" w:hAnsi="Times New Roman"/>
                  <w:sz w:val="16"/>
                  <w:szCs w:val="16"/>
                </w:rPr>
                <w:t>0</w:t>
              </w:r>
            </w:ins>
          </w:p>
        </w:tc>
        <w:tc>
          <w:tcPr>
            <w:tcW w:w="426" w:type="dxa"/>
            <w:vAlign w:val="center"/>
          </w:tcPr>
          <w:p w14:paraId="65E6E0FD" w14:textId="77777777" w:rsidR="00CA0A5B" w:rsidRDefault="00CA0A5B" w:rsidP="00315E32">
            <w:pPr>
              <w:spacing w:after="0"/>
              <w:jc w:val="center"/>
              <w:rPr>
                <w:ins w:id="533" w:author="Yurii Litvinov" w:date="2023-01-24T12:46:00Z"/>
                <w:rFonts w:ascii="Times New Roman" w:hAnsi="Times New Roman"/>
                <w:sz w:val="16"/>
                <w:szCs w:val="16"/>
              </w:rPr>
            </w:pPr>
            <w:ins w:id="534" w:author="Yurii Litvinov" w:date="2023-01-24T12:46:00Z">
              <w:r w:rsidRPr="00860071">
                <w:rPr>
                  <w:rFonts w:ascii="Times New Roman" w:hAnsi="Times New Roman"/>
                  <w:sz w:val="16"/>
                  <w:szCs w:val="16"/>
                </w:rPr>
                <w:t>0</w:t>
              </w:r>
            </w:ins>
          </w:p>
        </w:tc>
        <w:tc>
          <w:tcPr>
            <w:tcW w:w="425" w:type="dxa"/>
            <w:vAlign w:val="center"/>
          </w:tcPr>
          <w:p w14:paraId="655235E1" w14:textId="77777777" w:rsidR="00CA0A5B" w:rsidRDefault="00CA0A5B" w:rsidP="00315E32">
            <w:pPr>
              <w:spacing w:after="0"/>
              <w:jc w:val="center"/>
              <w:rPr>
                <w:ins w:id="535" w:author="Yurii Litvinov" w:date="2023-01-24T12:46:00Z"/>
                <w:rFonts w:ascii="Times New Roman" w:hAnsi="Times New Roman"/>
                <w:sz w:val="16"/>
                <w:szCs w:val="16"/>
              </w:rPr>
            </w:pPr>
            <w:ins w:id="536" w:author="Yurii Litvinov" w:date="2023-01-24T12:46:00Z">
              <w:r w:rsidRPr="00860071">
                <w:rPr>
                  <w:rFonts w:ascii="Times New Roman" w:hAnsi="Times New Roman"/>
                  <w:sz w:val="16"/>
                  <w:szCs w:val="16"/>
                </w:rPr>
                <w:t>0</w:t>
              </w:r>
            </w:ins>
          </w:p>
        </w:tc>
        <w:tc>
          <w:tcPr>
            <w:tcW w:w="425" w:type="dxa"/>
            <w:vAlign w:val="center"/>
          </w:tcPr>
          <w:p w14:paraId="1DE9EF21" w14:textId="77777777" w:rsidR="00CA0A5B" w:rsidRDefault="00CA0A5B" w:rsidP="00315E32">
            <w:pPr>
              <w:spacing w:after="0"/>
              <w:jc w:val="center"/>
              <w:rPr>
                <w:ins w:id="537" w:author="Yurii Litvinov" w:date="2023-01-24T12:46:00Z"/>
                <w:rFonts w:ascii="Times New Roman" w:hAnsi="Times New Roman"/>
                <w:sz w:val="16"/>
                <w:szCs w:val="16"/>
              </w:rPr>
            </w:pPr>
            <w:ins w:id="538" w:author="Yurii Litvinov" w:date="2023-01-24T12:46:00Z">
              <w:r w:rsidRPr="00860071">
                <w:rPr>
                  <w:rFonts w:ascii="Times New Roman" w:hAnsi="Times New Roman"/>
                  <w:sz w:val="16"/>
                  <w:szCs w:val="16"/>
                </w:rPr>
                <w:t>0</w:t>
              </w:r>
            </w:ins>
          </w:p>
        </w:tc>
        <w:tc>
          <w:tcPr>
            <w:tcW w:w="426" w:type="dxa"/>
            <w:vAlign w:val="center"/>
          </w:tcPr>
          <w:p w14:paraId="3287782A" w14:textId="77777777" w:rsidR="00CA0A5B" w:rsidRDefault="00CA0A5B" w:rsidP="00315E32">
            <w:pPr>
              <w:spacing w:after="0"/>
              <w:jc w:val="center"/>
              <w:rPr>
                <w:ins w:id="539" w:author="Yurii Litvinov" w:date="2023-01-24T12:46:00Z"/>
                <w:rFonts w:ascii="Times New Roman" w:hAnsi="Times New Roman"/>
                <w:sz w:val="16"/>
                <w:szCs w:val="16"/>
              </w:rPr>
            </w:pPr>
            <w:ins w:id="540" w:author="Yurii Litvinov" w:date="2023-01-24T12:46:00Z">
              <w:r w:rsidRPr="00860071">
                <w:rPr>
                  <w:rFonts w:ascii="Times New Roman" w:hAnsi="Times New Roman"/>
                  <w:sz w:val="16"/>
                  <w:szCs w:val="16"/>
                </w:rPr>
                <w:t>2</w:t>
              </w:r>
            </w:ins>
          </w:p>
        </w:tc>
        <w:tc>
          <w:tcPr>
            <w:tcW w:w="566" w:type="dxa"/>
            <w:vAlign w:val="center"/>
          </w:tcPr>
          <w:p w14:paraId="1219BF6C" w14:textId="77777777" w:rsidR="00CA0A5B" w:rsidRDefault="00CA0A5B" w:rsidP="00315E32">
            <w:pPr>
              <w:spacing w:after="0"/>
              <w:jc w:val="center"/>
              <w:rPr>
                <w:ins w:id="541" w:author="Yurii Litvinov" w:date="2023-01-24T12:46:00Z"/>
                <w:rFonts w:ascii="Times New Roman" w:hAnsi="Times New Roman"/>
                <w:sz w:val="16"/>
                <w:szCs w:val="16"/>
              </w:rPr>
            </w:pPr>
            <w:ins w:id="542" w:author="Yurii Litvinov" w:date="2023-01-24T12:46:00Z">
              <w:r w:rsidRPr="00860071">
                <w:rPr>
                  <w:rFonts w:ascii="Times New Roman" w:hAnsi="Times New Roman"/>
                  <w:sz w:val="16"/>
                  <w:szCs w:val="16"/>
                </w:rPr>
                <w:t>0</w:t>
              </w:r>
            </w:ins>
          </w:p>
        </w:tc>
        <w:tc>
          <w:tcPr>
            <w:tcW w:w="425" w:type="dxa"/>
            <w:vAlign w:val="center"/>
          </w:tcPr>
          <w:p w14:paraId="00D155C0" w14:textId="77777777" w:rsidR="00CA0A5B" w:rsidRDefault="00CA0A5B" w:rsidP="00315E32">
            <w:pPr>
              <w:spacing w:after="0"/>
              <w:jc w:val="center"/>
              <w:rPr>
                <w:ins w:id="543" w:author="Yurii Litvinov" w:date="2023-01-24T12:46:00Z"/>
                <w:rFonts w:ascii="Times New Roman" w:hAnsi="Times New Roman"/>
                <w:sz w:val="16"/>
                <w:szCs w:val="16"/>
              </w:rPr>
            </w:pPr>
            <w:ins w:id="544" w:author="Yurii Litvinov" w:date="2023-01-24T12:46:00Z">
              <w:r w:rsidRPr="00860071">
                <w:rPr>
                  <w:rFonts w:ascii="Times New Roman" w:hAnsi="Times New Roman"/>
                  <w:sz w:val="16"/>
                  <w:szCs w:val="16"/>
                </w:rPr>
                <w:t>0</w:t>
              </w:r>
            </w:ins>
          </w:p>
        </w:tc>
        <w:tc>
          <w:tcPr>
            <w:tcW w:w="568" w:type="dxa"/>
            <w:vAlign w:val="center"/>
          </w:tcPr>
          <w:p w14:paraId="79D34D1C" w14:textId="77777777" w:rsidR="00CA0A5B" w:rsidRDefault="00CA0A5B" w:rsidP="00315E32">
            <w:pPr>
              <w:spacing w:after="0"/>
              <w:jc w:val="center"/>
              <w:rPr>
                <w:ins w:id="545" w:author="Yurii Litvinov" w:date="2023-01-24T12:46:00Z"/>
                <w:rFonts w:ascii="Times New Roman" w:hAnsi="Times New Roman"/>
                <w:sz w:val="16"/>
                <w:szCs w:val="16"/>
              </w:rPr>
            </w:pPr>
            <w:ins w:id="546" w:author="Yurii Litvinov" w:date="2023-01-24T12:46:00Z">
              <w:r w:rsidRPr="00860071">
                <w:rPr>
                  <w:rFonts w:ascii="Times New Roman" w:hAnsi="Times New Roman"/>
                  <w:sz w:val="16"/>
                  <w:szCs w:val="16"/>
                </w:rPr>
                <w:t>24</w:t>
              </w:r>
            </w:ins>
          </w:p>
        </w:tc>
        <w:tc>
          <w:tcPr>
            <w:tcW w:w="424" w:type="dxa"/>
            <w:vAlign w:val="center"/>
          </w:tcPr>
          <w:p w14:paraId="3A422B60" w14:textId="77777777" w:rsidR="00CA0A5B" w:rsidRDefault="00CA0A5B" w:rsidP="00315E32">
            <w:pPr>
              <w:spacing w:after="0"/>
              <w:jc w:val="center"/>
              <w:rPr>
                <w:ins w:id="547" w:author="Yurii Litvinov" w:date="2023-01-24T12:46:00Z"/>
                <w:rFonts w:ascii="Times New Roman" w:hAnsi="Times New Roman"/>
                <w:sz w:val="16"/>
                <w:szCs w:val="16"/>
              </w:rPr>
            </w:pPr>
            <w:ins w:id="548" w:author="Yurii Litvinov" w:date="2023-01-24T12:46:00Z">
              <w:r w:rsidRPr="00860071">
                <w:rPr>
                  <w:rFonts w:ascii="Times New Roman" w:hAnsi="Times New Roman"/>
                  <w:sz w:val="16"/>
                  <w:szCs w:val="16"/>
                </w:rPr>
                <w:t>0</w:t>
              </w:r>
            </w:ins>
          </w:p>
        </w:tc>
        <w:tc>
          <w:tcPr>
            <w:tcW w:w="473" w:type="dxa"/>
            <w:vAlign w:val="center"/>
          </w:tcPr>
          <w:p w14:paraId="1786DF2A" w14:textId="77777777" w:rsidR="00CA0A5B" w:rsidRDefault="00CA0A5B" w:rsidP="00315E32">
            <w:pPr>
              <w:spacing w:after="0"/>
              <w:jc w:val="center"/>
              <w:rPr>
                <w:ins w:id="549" w:author="Yurii Litvinov" w:date="2023-01-24T12:46:00Z"/>
                <w:rFonts w:ascii="Times New Roman" w:hAnsi="Times New Roman"/>
                <w:sz w:val="16"/>
                <w:szCs w:val="16"/>
              </w:rPr>
            </w:pPr>
            <w:ins w:id="550" w:author="Yurii Litvinov" w:date="2023-01-24T12:46:00Z">
              <w:r w:rsidRPr="00860071">
                <w:rPr>
                  <w:rFonts w:ascii="Times New Roman" w:hAnsi="Times New Roman"/>
                  <w:sz w:val="16"/>
                  <w:szCs w:val="16"/>
                </w:rPr>
                <w:t>0</w:t>
              </w:r>
            </w:ins>
          </w:p>
        </w:tc>
        <w:tc>
          <w:tcPr>
            <w:tcW w:w="594" w:type="dxa"/>
            <w:vAlign w:val="center"/>
          </w:tcPr>
          <w:p w14:paraId="2C2C0734" w14:textId="77777777" w:rsidR="00CA0A5B" w:rsidRDefault="00CA0A5B" w:rsidP="00315E32">
            <w:pPr>
              <w:spacing w:after="0"/>
              <w:jc w:val="center"/>
              <w:rPr>
                <w:ins w:id="551" w:author="Yurii Litvinov" w:date="2023-01-24T12:46:00Z"/>
                <w:rFonts w:ascii="Times New Roman" w:hAnsi="Times New Roman"/>
                <w:sz w:val="16"/>
                <w:szCs w:val="16"/>
              </w:rPr>
            </w:pPr>
            <w:ins w:id="552" w:author="Yurii Litvinov" w:date="2023-01-24T12:46:00Z">
              <w:r w:rsidRPr="00860071">
                <w:rPr>
                  <w:rFonts w:ascii="Times New Roman" w:hAnsi="Times New Roman"/>
                  <w:sz w:val="16"/>
                  <w:szCs w:val="16"/>
                </w:rPr>
                <w:t>0</w:t>
              </w:r>
            </w:ins>
          </w:p>
        </w:tc>
      </w:tr>
      <w:tr w:rsidR="00FA3E03" w:rsidRPr="00860071" w14:paraId="1ED86B1F" w14:textId="77777777" w:rsidTr="00B72F92">
        <w:tc>
          <w:tcPr>
            <w:tcW w:w="14786" w:type="dxa"/>
            <w:gridSpan w:val="20"/>
            <w:vAlign w:val="center"/>
          </w:tcPr>
          <w:p w14:paraId="290E261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FA3E03" w:rsidRPr="00860071" w14:paraId="4131C377" w14:textId="77777777" w:rsidTr="00B72F92">
        <w:tc>
          <w:tcPr>
            <w:tcW w:w="710" w:type="dxa"/>
            <w:vMerge w:val="restart"/>
            <w:vAlign w:val="center"/>
          </w:tcPr>
          <w:p w14:paraId="6F92362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Merge w:val="restart"/>
            <w:vAlign w:val="center"/>
          </w:tcPr>
          <w:p w14:paraId="5734C20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13" w:type="dxa"/>
            <w:vMerge w:val="restart"/>
            <w:vAlign w:val="center"/>
          </w:tcPr>
          <w:p w14:paraId="1E0529A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 xml:space="preserve">ОПК-1, ОПК-3, ОПК-4, ОПК-5, ПКА-1, ПКА-2, ПКП-1, ПКП-2, ПКП-3, ПКП-5, ПКП-6, ПКП-7, ПКП-9, УК-1,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lastRenderedPageBreak/>
              <w:t>УК-2, УКБ-3</w:t>
            </w:r>
          </w:p>
        </w:tc>
        <w:tc>
          <w:tcPr>
            <w:tcW w:w="4252" w:type="dxa"/>
          </w:tcPr>
          <w:p w14:paraId="471B45E7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lastRenderedPageBreak/>
              <w:t>[010055] Алгоритмы компьютерного зрения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 xml:space="preserve">Computer Vision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Algorithms</w:t>
            </w:r>
            <w:proofErr w:type="spellEnd"/>
          </w:p>
        </w:tc>
        <w:tc>
          <w:tcPr>
            <w:tcW w:w="1418" w:type="dxa"/>
            <w:vMerge w:val="restart"/>
          </w:tcPr>
          <w:p w14:paraId="7C559A23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6" w:type="dxa"/>
            <w:vAlign w:val="center"/>
          </w:tcPr>
          <w:p w14:paraId="7B072E2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4" w:type="dxa"/>
            <w:vAlign w:val="center"/>
          </w:tcPr>
          <w:p w14:paraId="5D821DF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3C4E63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3C1E45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1061B53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7125F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CA56A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6B7AB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50B3B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700AC15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A8860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472B20A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4" w:type="dxa"/>
            <w:vAlign w:val="center"/>
          </w:tcPr>
          <w:p w14:paraId="5C90532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7D3BB2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4" w:type="dxa"/>
            <w:vAlign w:val="center"/>
          </w:tcPr>
          <w:p w14:paraId="00BF2D1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2529E54F" w14:textId="77777777" w:rsidTr="00B72F92">
        <w:tc>
          <w:tcPr>
            <w:tcW w:w="710" w:type="dxa"/>
            <w:vMerge/>
            <w:vAlign w:val="center"/>
          </w:tcPr>
          <w:p w14:paraId="2D248C9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6E32526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1B90E3B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07C74F1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[037752] Коммуникационные среды для параллельных систем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 xml:space="preserve">Communication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Environments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Parallel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Systems</w:t>
            </w:r>
          </w:p>
        </w:tc>
        <w:tc>
          <w:tcPr>
            <w:tcW w:w="1418" w:type="dxa"/>
            <w:vMerge/>
          </w:tcPr>
          <w:p w14:paraId="619F0163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2C0529E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4" w:type="dxa"/>
            <w:vAlign w:val="center"/>
          </w:tcPr>
          <w:p w14:paraId="5D245A5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AA2E3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9BAFA4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7521100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0717F6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31E47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15A23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FCBF7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114A2DD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CE7E3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3DCD7C7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4" w:type="dxa"/>
            <w:vAlign w:val="center"/>
          </w:tcPr>
          <w:p w14:paraId="0F2BE12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16A6B4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4" w:type="dxa"/>
            <w:vAlign w:val="center"/>
          </w:tcPr>
          <w:p w14:paraId="0AA2DDF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2A62CCD7" w14:textId="77777777" w:rsidTr="00B72F92">
        <w:tc>
          <w:tcPr>
            <w:tcW w:w="710" w:type="dxa"/>
            <w:vMerge/>
            <w:vAlign w:val="center"/>
          </w:tcPr>
          <w:p w14:paraId="534ED15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11C258B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67D32BD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B45C780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[010054]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Модели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и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архитектуры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программ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и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знаний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Models and Architectures of Programs and Knowledge</w:t>
            </w:r>
          </w:p>
        </w:tc>
        <w:tc>
          <w:tcPr>
            <w:tcW w:w="1418" w:type="dxa"/>
            <w:vMerge/>
          </w:tcPr>
          <w:p w14:paraId="2F033EA9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  <w:vAlign w:val="center"/>
          </w:tcPr>
          <w:p w14:paraId="2A87A5F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4" w:type="dxa"/>
            <w:vAlign w:val="center"/>
          </w:tcPr>
          <w:p w14:paraId="30F70D5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0C85C5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18B27E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0285DE6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B0B14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8D2D8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17C0B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4953A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021AC40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DDEC9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77C97C3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4" w:type="dxa"/>
            <w:vAlign w:val="center"/>
          </w:tcPr>
          <w:p w14:paraId="07AE953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F9FD71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4" w:type="dxa"/>
            <w:vAlign w:val="center"/>
          </w:tcPr>
          <w:p w14:paraId="420A90D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67E5D72A" w14:textId="77777777" w:rsidTr="00B72F92">
        <w:tc>
          <w:tcPr>
            <w:tcW w:w="710" w:type="dxa"/>
            <w:vMerge/>
            <w:vAlign w:val="center"/>
          </w:tcPr>
          <w:p w14:paraId="2B5913F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135EFB7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3DE1C1D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8D57AF8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[038177]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Распараллеливание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в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ОС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UNIX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Parallelization in UNIX</w:t>
            </w:r>
          </w:p>
        </w:tc>
        <w:tc>
          <w:tcPr>
            <w:tcW w:w="1418" w:type="dxa"/>
            <w:vMerge/>
          </w:tcPr>
          <w:p w14:paraId="50DB423A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  <w:vAlign w:val="center"/>
          </w:tcPr>
          <w:p w14:paraId="0688858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4" w:type="dxa"/>
            <w:vAlign w:val="center"/>
          </w:tcPr>
          <w:p w14:paraId="3E76AF4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2F3BF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11B5DC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01E94AE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EA33F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D8543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2479E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6599A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10C3F2A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41EFC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249874B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4" w:type="dxa"/>
            <w:vAlign w:val="center"/>
          </w:tcPr>
          <w:p w14:paraId="07C27F0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B8EF9C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4" w:type="dxa"/>
            <w:vAlign w:val="center"/>
          </w:tcPr>
          <w:p w14:paraId="4710BB1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3CBE3756" w14:textId="77777777" w:rsidTr="00B72F92">
        <w:tc>
          <w:tcPr>
            <w:tcW w:w="710" w:type="dxa"/>
            <w:vMerge/>
            <w:vAlign w:val="center"/>
          </w:tcPr>
          <w:p w14:paraId="777C4B7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7668BD1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2B2B350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39E62BA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[049667] Современные подходы к хранению, управлению и защите данных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 xml:space="preserve">Modern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Approaches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to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Data Storage, Management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Protection</w:t>
            </w:r>
          </w:p>
        </w:tc>
        <w:tc>
          <w:tcPr>
            <w:tcW w:w="1418" w:type="dxa"/>
            <w:vMerge/>
          </w:tcPr>
          <w:p w14:paraId="5E3E45D9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160A6C3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4" w:type="dxa"/>
            <w:vAlign w:val="center"/>
          </w:tcPr>
          <w:p w14:paraId="28E6B11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252FF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EAD60A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0C60FB2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8FA19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3808C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B6C1F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3B251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120B152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37A10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47289EC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4" w:type="dxa"/>
            <w:vAlign w:val="center"/>
          </w:tcPr>
          <w:p w14:paraId="7C5FCB9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2138DB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4" w:type="dxa"/>
            <w:vAlign w:val="center"/>
          </w:tcPr>
          <w:p w14:paraId="4330A88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76EAABFE" w14:textId="77777777" w:rsidTr="00B72F92">
        <w:tc>
          <w:tcPr>
            <w:tcW w:w="710" w:type="dxa"/>
            <w:vMerge/>
            <w:vAlign w:val="center"/>
          </w:tcPr>
          <w:p w14:paraId="685DA51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6B94900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3D65F00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AB5F8B7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[038175] Технология синхронного распараллеливания в распределенных системах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r w:rsidRPr="00860071">
              <w:rPr>
                <w:rFonts w:ascii="Times New Roman" w:hAnsi="Times New Roman"/>
                <w:sz w:val="16"/>
                <w:szCs w:val="16"/>
              </w:rPr>
              <w:lastRenderedPageBreak/>
              <w:t xml:space="preserve">Technology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Synchronous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Concurrency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on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Distributed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Systems</w:t>
            </w:r>
          </w:p>
        </w:tc>
        <w:tc>
          <w:tcPr>
            <w:tcW w:w="1418" w:type="dxa"/>
            <w:vMerge/>
          </w:tcPr>
          <w:p w14:paraId="0213327E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3584AD1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4" w:type="dxa"/>
            <w:vAlign w:val="center"/>
          </w:tcPr>
          <w:p w14:paraId="3DF22B3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70F39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E3D9F1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3D0C971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70CF22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B2566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A9628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36400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2742CB4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7CEC8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7B8B0EC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4" w:type="dxa"/>
            <w:vAlign w:val="center"/>
          </w:tcPr>
          <w:p w14:paraId="20C294F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3D9120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4" w:type="dxa"/>
            <w:vAlign w:val="center"/>
          </w:tcPr>
          <w:p w14:paraId="1994A78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6642F5F1" w14:textId="77777777" w:rsidTr="00B72F92">
        <w:tc>
          <w:tcPr>
            <w:tcW w:w="710" w:type="dxa"/>
            <w:vMerge/>
            <w:vAlign w:val="center"/>
          </w:tcPr>
          <w:p w14:paraId="23D52EF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44770DE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265D006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8E64790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[040545] Управление проектами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>Project Management</w:t>
            </w:r>
          </w:p>
        </w:tc>
        <w:tc>
          <w:tcPr>
            <w:tcW w:w="1418" w:type="dxa"/>
            <w:vMerge/>
          </w:tcPr>
          <w:p w14:paraId="155443B8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5CB6AC9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4" w:type="dxa"/>
            <w:vAlign w:val="center"/>
          </w:tcPr>
          <w:p w14:paraId="67088A1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A5FDF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40C479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16225BE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2D22E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A104A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3B995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7653F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7C7F9E1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DFD7A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1460133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57</w:t>
            </w:r>
          </w:p>
        </w:tc>
        <w:tc>
          <w:tcPr>
            <w:tcW w:w="424" w:type="dxa"/>
            <w:vAlign w:val="center"/>
          </w:tcPr>
          <w:p w14:paraId="44CE8CC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FCBAE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4" w:type="dxa"/>
            <w:vAlign w:val="center"/>
          </w:tcPr>
          <w:p w14:paraId="749A808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1EE53630" w14:textId="77777777" w:rsidTr="00B72F92">
        <w:tc>
          <w:tcPr>
            <w:tcW w:w="710" w:type="dxa"/>
            <w:vMerge w:val="restart"/>
            <w:vAlign w:val="center"/>
          </w:tcPr>
          <w:p w14:paraId="31E2127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Merge w:val="restart"/>
            <w:vAlign w:val="center"/>
          </w:tcPr>
          <w:p w14:paraId="48EB38F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3" w:type="dxa"/>
            <w:vMerge w:val="restart"/>
            <w:vAlign w:val="center"/>
          </w:tcPr>
          <w:p w14:paraId="02F6595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3FCE3C1E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[065861] Логико-предметный подход к решению задач искусственного интеллекта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>Logic-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Predicate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Approach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to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Artifical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Intelligence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Problems</w:t>
            </w:r>
            <w:proofErr w:type="spellEnd"/>
          </w:p>
        </w:tc>
        <w:tc>
          <w:tcPr>
            <w:tcW w:w="1418" w:type="dxa"/>
            <w:vMerge w:val="restart"/>
          </w:tcPr>
          <w:p w14:paraId="65E518C0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20F3640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4" w:type="dxa"/>
            <w:vAlign w:val="center"/>
          </w:tcPr>
          <w:p w14:paraId="3451380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AE0774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04CEB3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21E8393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E8524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A8EE0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BFFE3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87AFD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0E717F4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2BCAA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3209A9E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4" w:type="dxa"/>
            <w:vAlign w:val="center"/>
          </w:tcPr>
          <w:p w14:paraId="37C6EE5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5B22BA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4" w:type="dxa"/>
            <w:vAlign w:val="center"/>
          </w:tcPr>
          <w:p w14:paraId="7F41EB1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FA3E03" w:rsidRPr="00860071" w14:paraId="76EBE622" w14:textId="77777777" w:rsidTr="00B72F92">
        <w:tc>
          <w:tcPr>
            <w:tcW w:w="710" w:type="dxa"/>
            <w:vMerge/>
            <w:vAlign w:val="center"/>
          </w:tcPr>
          <w:p w14:paraId="5A5C9F1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2E4FEC0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4B1F9F7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736666A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[002311] Системы искусственного интеллекта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Artificial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Intelligence Systems</w:t>
            </w:r>
          </w:p>
        </w:tc>
        <w:tc>
          <w:tcPr>
            <w:tcW w:w="1418" w:type="dxa"/>
            <w:vMerge/>
          </w:tcPr>
          <w:p w14:paraId="1D03A87B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3063447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4" w:type="dxa"/>
            <w:vAlign w:val="center"/>
          </w:tcPr>
          <w:p w14:paraId="6B462B2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F31BA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7A0D9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4F6783C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36B51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CD363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A61BD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881AD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3879B7D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8E8CD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67BF11B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4" w:type="dxa"/>
            <w:vAlign w:val="center"/>
          </w:tcPr>
          <w:p w14:paraId="281776F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73CBC2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4" w:type="dxa"/>
            <w:vAlign w:val="center"/>
          </w:tcPr>
          <w:p w14:paraId="6009E6E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FA3E03" w:rsidRPr="00860071" w14:paraId="7DA65183" w14:textId="77777777" w:rsidTr="00B72F92">
        <w:tc>
          <w:tcPr>
            <w:tcW w:w="710" w:type="dxa"/>
            <w:vMerge w:val="restart"/>
            <w:vAlign w:val="center"/>
          </w:tcPr>
          <w:p w14:paraId="52E8ABB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Merge w:val="restart"/>
            <w:vAlign w:val="center"/>
          </w:tcPr>
          <w:p w14:paraId="4310BE5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3" w:type="dxa"/>
            <w:vMerge w:val="restart"/>
            <w:vAlign w:val="center"/>
          </w:tcPr>
          <w:p w14:paraId="7462B2D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 xml:space="preserve">ОПК-1, ОПК-2, ОПК-3, ОПК-4, ОПК-5, ПКА-1, ПКА-2, ПКП-1, ПКП-2, ПКП-4, ПКП-5, ПКП-6, ПКП-7, ПКП-8, ПКП-9,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lastRenderedPageBreak/>
              <w:t>УК-1, УК-2</w:t>
            </w:r>
          </w:p>
        </w:tc>
        <w:tc>
          <w:tcPr>
            <w:tcW w:w="4252" w:type="dxa"/>
          </w:tcPr>
          <w:p w14:paraId="09730A5E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lastRenderedPageBreak/>
              <w:t>[010060] Интеллектуальные системы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>Intelligent Systems</w:t>
            </w:r>
          </w:p>
        </w:tc>
        <w:tc>
          <w:tcPr>
            <w:tcW w:w="1418" w:type="dxa"/>
            <w:vMerge w:val="restart"/>
          </w:tcPr>
          <w:p w14:paraId="1D61772A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6" w:type="dxa"/>
            <w:vAlign w:val="center"/>
          </w:tcPr>
          <w:p w14:paraId="3F2556E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1682E0A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6" w:type="dxa"/>
            <w:vAlign w:val="center"/>
          </w:tcPr>
          <w:p w14:paraId="35F194F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EC1B2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6FDA57B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66422A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9267C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A390C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F64CE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41F12A9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FC83B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015572D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4" w:type="dxa"/>
            <w:vAlign w:val="center"/>
          </w:tcPr>
          <w:p w14:paraId="4623BC3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3F915A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4" w:type="dxa"/>
            <w:vAlign w:val="center"/>
          </w:tcPr>
          <w:p w14:paraId="65BF798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FA3E03" w:rsidRPr="00860071" w14:paraId="60727726" w14:textId="77777777" w:rsidTr="00B72F92">
        <w:tc>
          <w:tcPr>
            <w:tcW w:w="710" w:type="dxa"/>
            <w:vMerge/>
            <w:vAlign w:val="center"/>
          </w:tcPr>
          <w:p w14:paraId="7091F92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2B0F98F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106B3EA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D50469D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[002303] Квантовые компьютеры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>Quantum Computers</w:t>
            </w:r>
          </w:p>
        </w:tc>
        <w:tc>
          <w:tcPr>
            <w:tcW w:w="1418" w:type="dxa"/>
            <w:vMerge/>
          </w:tcPr>
          <w:p w14:paraId="0BB1F817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458731F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6E95BA7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6" w:type="dxa"/>
            <w:vAlign w:val="center"/>
          </w:tcPr>
          <w:p w14:paraId="011FFF6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9558C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537C702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E7C95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23A60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A661A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FDBD4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3252424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C470B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4324B95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4" w:type="dxa"/>
            <w:vAlign w:val="center"/>
          </w:tcPr>
          <w:p w14:paraId="72E6A2B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4FDCA4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4" w:type="dxa"/>
            <w:vAlign w:val="center"/>
          </w:tcPr>
          <w:p w14:paraId="6745163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FA3E03" w:rsidRPr="00860071" w14:paraId="294270DC" w14:textId="77777777" w:rsidTr="00B72F92">
        <w:tc>
          <w:tcPr>
            <w:tcW w:w="710" w:type="dxa"/>
            <w:vMerge/>
            <w:vAlign w:val="center"/>
          </w:tcPr>
          <w:p w14:paraId="2251E2F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3A7D08B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69C4B01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9A47178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[038178] Параллельное программирование с использованием стандартных интерфейсов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Parallel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with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Standard Interface</w:t>
            </w:r>
          </w:p>
        </w:tc>
        <w:tc>
          <w:tcPr>
            <w:tcW w:w="1418" w:type="dxa"/>
            <w:vMerge/>
          </w:tcPr>
          <w:p w14:paraId="74A1DFE2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0116D26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639238B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6" w:type="dxa"/>
            <w:vAlign w:val="center"/>
          </w:tcPr>
          <w:p w14:paraId="7B97B8D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9C453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3419035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EA0D8D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ABCCE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E1A6F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CF502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1342129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D0672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1E12086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4" w:type="dxa"/>
            <w:vAlign w:val="center"/>
          </w:tcPr>
          <w:p w14:paraId="34D92AF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A520D8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4" w:type="dxa"/>
            <w:vAlign w:val="center"/>
          </w:tcPr>
          <w:p w14:paraId="08DD34E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FA3E03" w:rsidRPr="00860071" w14:paraId="40916238" w14:textId="77777777" w:rsidTr="00B72F92">
        <w:tc>
          <w:tcPr>
            <w:tcW w:w="710" w:type="dxa"/>
            <w:vMerge/>
            <w:vAlign w:val="center"/>
          </w:tcPr>
          <w:p w14:paraId="74F0689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45E912F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19896AD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7D59805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[010083]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Практика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разработки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860071">
              <w:rPr>
                <w:rFonts w:ascii="Times New Roman" w:hAnsi="Times New Roman"/>
                <w:sz w:val="16"/>
                <w:szCs w:val="16"/>
              </w:rPr>
              <w:t>документации</w:t>
            </w:r>
            <w:r w:rsidRPr="00860071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Practice of Documentation Development</w:t>
            </w:r>
          </w:p>
        </w:tc>
        <w:tc>
          <w:tcPr>
            <w:tcW w:w="1418" w:type="dxa"/>
            <w:vMerge/>
          </w:tcPr>
          <w:p w14:paraId="6835DBB2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6" w:type="dxa"/>
            <w:vAlign w:val="center"/>
          </w:tcPr>
          <w:p w14:paraId="753A1A5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51129F2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6" w:type="dxa"/>
            <w:vAlign w:val="center"/>
          </w:tcPr>
          <w:p w14:paraId="526F8F2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D2AC2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5923DCE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FDDE68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E2934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37EAE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3B3B9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1469047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DE0EF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30F0241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4" w:type="dxa"/>
            <w:vAlign w:val="center"/>
          </w:tcPr>
          <w:p w14:paraId="07A57FD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325394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4" w:type="dxa"/>
            <w:vAlign w:val="center"/>
          </w:tcPr>
          <w:p w14:paraId="76128BF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FA3E03" w:rsidRPr="00860071" w14:paraId="7476998D" w14:textId="77777777" w:rsidTr="00B72F92">
        <w:tc>
          <w:tcPr>
            <w:tcW w:w="710" w:type="dxa"/>
            <w:vMerge/>
            <w:vAlign w:val="center"/>
          </w:tcPr>
          <w:p w14:paraId="2471DB2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3EF24F9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70E3886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3F4B4A0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[040546] Распараллеливание алгоритмов в распределенных системах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Concurrency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Algorithms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on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Distributed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Systems</w:t>
            </w:r>
          </w:p>
        </w:tc>
        <w:tc>
          <w:tcPr>
            <w:tcW w:w="1418" w:type="dxa"/>
            <w:vMerge/>
          </w:tcPr>
          <w:p w14:paraId="3DC25CD4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647010C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3A405B0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6" w:type="dxa"/>
            <w:vAlign w:val="center"/>
          </w:tcPr>
          <w:p w14:paraId="51F06F2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E649E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10ADBEA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777B5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C453D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D1034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784A2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2EC2C32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C6173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4A75ADF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4" w:type="dxa"/>
            <w:vAlign w:val="center"/>
          </w:tcPr>
          <w:p w14:paraId="1F9EADE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58324F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4" w:type="dxa"/>
            <w:vAlign w:val="center"/>
          </w:tcPr>
          <w:p w14:paraId="332D85E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FA3E03" w:rsidRPr="00860071" w14:paraId="066BB9D3" w14:textId="77777777" w:rsidTr="00B72F92">
        <w:tc>
          <w:tcPr>
            <w:tcW w:w="710" w:type="dxa"/>
            <w:vMerge/>
            <w:vAlign w:val="center"/>
          </w:tcPr>
          <w:p w14:paraId="04ED9DA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2AC4D01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5B6F57A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982409D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[038167] Стандарты параллельного программирования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Parallel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Standards</w:t>
            </w:r>
          </w:p>
        </w:tc>
        <w:tc>
          <w:tcPr>
            <w:tcW w:w="1418" w:type="dxa"/>
            <w:vMerge/>
          </w:tcPr>
          <w:p w14:paraId="74F5A18C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0E4361E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4A0EF5D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6" w:type="dxa"/>
            <w:vAlign w:val="center"/>
          </w:tcPr>
          <w:p w14:paraId="3AFA11A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684C1C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4E0B0EB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94156E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AED6F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7AC5A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FCBF5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1B44CD70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8A05F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7F1300F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4" w:type="dxa"/>
            <w:vAlign w:val="center"/>
          </w:tcPr>
          <w:p w14:paraId="1718B45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9CC02E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94" w:type="dxa"/>
            <w:vAlign w:val="center"/>
          </w:tcPr>
          <w:p w14:paraId="1298AE84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26</w:t>
            </w:r>
          </w:p>
        </w:tc>
      </w:tr>
      <w:tr w:rsidR="00FA3E03" w:rsidRPr="00860071" w14:paraId="765B9B19" w14:textId="77777777" w:rsidTr="00B72F92">
        <w:tc>
          <w:tcPr>
            <w:tcW w:w="710" w:type="dxa"/>
            <w:vMerge w:val="restart"/>
            <w:vAlign w:val="center"/>
          </w:tcPr>
          <w:p w14:paraId="6DC48C2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5" w:type="dxa"/>
            <w:vMerge w:val="restart"/>
            <w:vAlign w:val="center"/>
          </w:tcPr>
          <w:p w14:paraId="284165F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813" w:type="dxa"/>
            <w:vMerge w:val="restart"/>
            <w:vAlign w:val="center"/>
          </w:tcPr>
          <w:p w14:paraId="6FF2B98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4DC484B3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[049389] Компьютерное моделирование динамических систем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  <w:t xml:space="preserve">Computer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Modelling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Dynamic Systems</w:t>
            </w:r>
          </w:p>
        </w:tc>
        <w:tc>
          <w:tcPr>
            <w:tcW w:w="1418" w:type="dxa"/>
            <w:vMerge w:val="restart"/>
          </w:tcPr>
          <w:p w14:paraId="0723AF42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6" w:type="dxa"/>
            <w:vAlign w:val="center"/>
          </w:tcPr>
          <w:p w14:paraId="7F071D7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4" w:type="dxa"/>
            <w:vAlign w:val="center"/>
          </w:tcPr>
          <w:p w14:paraId="4F032C2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7C2F6F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D885CA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1357827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348BC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E36A3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6EDC2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FFCC82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03556DFF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69902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0FCBEAB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424" w:type="dxa"/>
            <w:vAlign w:val="center"/>
          </w:tcPr>
          <w:p w14:paraId="1CF7F7B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FE64E9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4" w:type="dxa"/>
            <w:vAlign w:val="center"/>
          </w:tcPr>
          <w:p w14:paraId="7162CCE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FA3E03" w:rsidRPr="00860071" w14:paraId="13D15AD9" w14:textId="77777777" w:rsidTr="00B72F92">
        <w:tc>
          <w:tcPr>
            <w:tcW w:w="710" w:type="dxa"/>
            <w:vMerge/>
            <w:vAlign w:val="center"/>
          </w:tcPr>
          <w:p w14:paraId="3359FE8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5" w:type="dxa"/>
            <w:vMerge/>
            <w:vAlign w:val="center"/>
          </w:tcPr>
          <w:p w14:paraId="1E87336D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3" w:type="dxa"/>
            <w:vMerge/>
            <w:vAlign w:val="center"/>
          </w:tcPr>
          <w:p w14:paraId="43CCAC0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DF02A57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[049390] Теория и практика параллельного программирования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Theory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Practice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Parallel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  <w:vMerge/>
          </w:tcPr>
          <w:p w14:paraId="2194FC03" w14:textId="77777777" w:rsidR="00FA3E03" w:rsidRPr="00860071" w:rsidRDefault="00FA3E03" w:rsidP="00FA3E03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6B94BF9A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4" w:type="dxa"/>
            <w:vAlign w:val="center"/>
          </w:tcPr>
          <w:p w14:paraId="44875FD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74C6B3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2F783B6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4" w:type="dxa"/>
            <w:vAlign w:val="center"/>
          </w:tcPr>
          <w:p w14:paraId="7C84D04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E373AF8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DDE34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651AEC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C69A97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6" w:type="dxa"/>
            <w:vAlign w:val="center"/>
          </w:tcPr>
          <w:p w14:paraId="412557F1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AB7E2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8" w:type="dxa"/>
            <w:vAlign w:val="center"/>
          </w:tcPr>
          <w:p w14:paraId="5E13BAEB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21</w:t>
            </w:r>
          </w:p>
        </w:tc>
        <w:tc>
          <w:tcPr>
            <w:tcW w:w="424" w:type="dxa"/>
            <w:vAlign w:val="center"/>
          </w:tcPr>
          <w:p w14:paraId="35F6A2E9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1D4A0CE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23</w:t>
            </w:r>
          </w:p>
        </w:tc>
        <w:tc>
          <w:tcPr>
            <w:tcW w:w="594" w:type="dxa"/>
            <w:vAlign w:val="center"/>
          </w:tcPr>
          <w:p w14:paraId="6529E8B5" w14:textId="77777777" w:rsidR="00FA3E03" w:rsidRPr="00860071" w:rsidRDefault="00FA3E03" w:rsidP="00FA3E03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</w:tbl>
    <w:p w14:paraId="6196EA4E" w14:textId="77777777" w:rsidR="00814942" w:rsidRPr="00860071" w:rsidRDefault="0098426D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860071">
        <w:rPr>
          <w:rFonts w:ascii="Times New Roman" w:hAnsi="Times New Roman"/>
        </w:rPr>
        <w:br w:type="page" w:clear="all"/>
      </w:r>
    </w:p>
    <w:p w14:paraId="75A7AA5E" w14:textId="77777777" w:rsidR="00814942" w:rsidRPr="00860071" w:rsidRDefault="0098426D">
      <w:pPr>
        <w:rPr>
          <w:rFonts w:ascii="Times New Roman" w:hAnsi="Times New Roman"/>
          <w:b/>
          <w:bCs/>
        </w:rPr>
      </w:pPr>
      <w:r w:rsidRPr="00860071">
        <w:rPr>
          <w:rFonts w:ascii="Times New Roman" w:hAnsi="Times New Roman"/>
          <w:b/>
          <w:bCs/>
        </w:rPr>
        <w:lastRenderedPageBreak/>
        <w:t>Раздел 3. Структура и форма итоговой аттестации</w:t>
      </w:r>
    </w:p>
    <w:tbl>
      <w:tblPr>
        <w:tblW w:w="14786" w:type="dxa"/>
        <w:tblLayout w:type="fixed"/>
        <w:tblLook w:val="04A0" w:firstRow="1" w:lastRow="0" w:firstColumn="1" w:lastColumn="0" w:noHBand="0" w:noVBand="1"/>
      </w:tblPr>
      <w:tblGrid>
        <w:gridCol w:w="817"/>
        <w:gridCol w:w="708"/>
        <w:gridCol w:w="8082"/>
        <w:gridCol w:w="5179"/>
      </w:tblGrid>
      <w:tr w:rsidR="00814942" w:rsidRPr="00860071" w14:paraId="42C09E41" w14:textId="77777777">
        <w:trPr>
          <w:cantSplit/>
          <w:trHeight w:val="1343"/>
        </w:trPr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btLr"/>
            <w:vAlign w:val="center"/>
          </w:tcPr>
          <w:p w14:paraId="3C3FD7E7" w14:textId="77777777" w:rsidR="00814942" w:rsidRPr="00860071" w:rsidRDefault="0098426D">
            <w:pPr>
              <w:widowControl w:val="0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extDirection w:val="btLr"/>
            <w:vAlign w:val="center"/>
          </w:tcPr>
          <w:p w14:paraId="784A8737" w14:textId="77777777" w:rsidR="00814942" w:rsidRPr="00860071" w:rsidRDefault="0098426D">
            <w:pPr>
              <w:widowControl w:val="0"/>
              <w:spacing w:after="0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324210" w14:textId="77777777" w:rsidR="00814942" w:rsidRPr="00860071" w:rsidRDefault="0098426D">
            <w:pPr>
              <w:widowControl w:val="0"/>
              <w:spacing w:after="0"/>
              <w:jc w:val="center"/>
              <w:rPr>
                <w:rFonts w:ascii="Times New Roman" w:hAnsi="Times New Roman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7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1D4E08" w14:textId="77777777" w:rsidR="00814942" w:rsidRPr="00860071" w:rsidRDefault="0098426D">
            <w:pPr>
              <w:widowControl w:val="0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14:paraId="04476A2B" w14:textId="77777777" w:rsidR="00814942" w:rsidRPr="00860071" w:rsidRDefault="0098426D">
            <w:pPr>
              <w:widowControl w:val="0"/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814942" w:rsidRPr="00860071" w14:paraId="4EA76567" w14:textId="77777777">
        <w:tc>
          <w:tcPr>
            <w:tcW w:w="14785" w:type="dxa"/>
            <w:gridSpan w:val="4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840B03" w14:textId="77777777" w:rsidR="00814942" w:rsidRPr="00860071" w:rsidRDefault="0098426D">
            <w:pPr>
              <w:widowControl w:val="0"/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И. Итоговая аттестация</w:t>
            </w:r>
          </w:p>
        </w:tc>
      </w:tr>
      <w:tr w:rsidR="00814942" w:rsidRPr="00860071" w14:paraId="5C576370" w14:textId="77777777">
        <w:tc>
          <w:tcPr>
            <w:tcW w:w="14785" w:type="dxa"/>
            <w:gridSpan w:val="4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EA0F3E" w14:textId="77777777" w:rsidR="00814942" w:rsidRPr="00860071" w:rsidRDefault="0098426D">
            <w:pPr>
              <w:widowControl w:val="0"/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Базовая часть итоговой аттестации</w:t>
            </w:r>
          </w:p>
        </w:tc>
      </w:tr>
      <w:tr w:rsidR="00814942" w:rsidRPr="00860071" w14:paraId="2EFE43F1" w14:textId="77777777">
        <w:tc>
          <w:tcPr>
            <w:tcW w:w="81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8E9615" w14:textId="77777777" w:rsidR="00814942" w:rsidRPr="00860071" w:rsidRDefault="0098426D">
            <w:pPr>
              <w:widowControl w:val="0"/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Блок.</w:t>
            </w:r>
            <w:proofErr w:type="gramStart"/>
            <w:r w:rsidRPr="00860071">
              <w:rPr>
                <w:rFonts w:ascii="Times New Roman" w:hAnsi="Times New Roman"/>
                <w:sz w:val="16"/>
                <w:szCs w:val="16"/>
              </w:rPr>
              <w:t>3.гиа</w:t>
            </w:r>
            <w:proofErr w:type="gramEnd"/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C2067AA" w14:textId="77777777" w:rsidR="00814942" w:rsidRPr="00860071" w:rsidRDefault="0098426D">
            <w:pPr>
              <w:widowControl w:val="0"/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8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235BBE6" w14:textId="77777777" w:rsidR="00814942" w:rsidRPr="00860071" w:rsidRDefault="0098426D">
            <w:pPr>
              <w:widowControl w:val="0"/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Защита выпускной квалификационной работы</w:t>
            </w:r>
            <w:r w:rsidRPr="00860071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860071">
              <w:rPr>
                <w:rFonts w:ascii="Times New Roman" w:hAnsi="Times New Roman"/>
                <w:sz w:val="16"/>
                <w:szCs w:val="16"/>
              </w:rPr>
              <w:t>Qualification</w:t>
            </w:r>
            <w:proofErr w:type="spellEnd"/>
            <w:r w:rsidRPr="00860071">
              <w:rPr>
                <w:rFonts w:ascii="Times New Roman" w:hAnsi="Times New Roman"/>
                <w:sz w:val="16"/>
                <w:szCs w:val="16"/>
              </w:rPr>
              <w:t xml:space="preserve"> Research Paper Defense</w:t>
            </w:r>
          </w:p>
        </w:tc>
        <w:tc>
          <w:tcPr>
            <w:tcW w:w="5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7649E9" w14:textId="77777777" w:rsidR="00814942" w:rsidRPr="00860071" w:rsidRDefault="0098426D">
            <w:pPr>
              <w:widowControl w:val="0"/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860071">
              <w:rPr>
                <w:rFonts w:ascii="Times New Roman" w:hAnsi="Times New Roman"/>
                <w:sz w:val="16"/>
                <w:szCs w:val="16"/>
              </w:rPr>
              <w:t>ОПК-1, ОПК-2, ОПК-3, ОПК-5, ПКА-1, ПКА-2, ПКП-1, ПКП-2, ПКП-4, ПКП-5, ПКП-6, ПКП-7, ПКП-8, ПКП-9, УК-1, УК-2, УКБ-3</w:t>
            </w:r>
          </w:p>
        </w:tc>
      </w:tr>
      <w:tr w:rsidR="00814942" w:rsidRPr="00860071" w14:paraId="56E62F53" w14:textId="77777777">
        <w:tc>
          <w:tcPr>
            <w:tcW w:w="14785" w:type="dxa"/>
            <w:gridSpan w:val="4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813549" w14:textId="77777777" w:rsidR="00814942" w:rsidRPr="00860071" w:rsidRDefault="0098426D">
            <w:pPr>
              <w:widowControl w:val="0"/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Вариативная часть итоговой аттестации</w:t>
            </w:r>
          </w:p>
        </w:tc>
      </w:tr>
      <w:tr w:rsidR="00814942" w:rsidRPr="00860071" w14:paraId="7083CF7F" w14:textId="77777777">
        <w:tc>
          <w:tcPr>
            <w:tcW w:w="14785" w:type="dxa"/>
            <w:gridSpan w:val="4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B25C17" w14:textId="77777777" w:rsidR="00814942" w:rsidRPr="00860071" w:rsidRDefault="0098426D">
            <w:pPr>
              <w:widowControl w:val="0"/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860071">
              <w:rPr>
                <w:rFonts w:ascii="Times New Roman" w:hAnsi="Times New Roman"/>
                <w:b/>
              </w:rPr>
              <w:t>Не предусмотрено</w:t>
            </w:r>
          </w:p>
        </w:tc>
      </w:tr>
    </w:tbl>
    <w:p w14:paraId="0BBC1F9E" w14:textId="77777777" w:rsidR="00814942" w:rsidRPr="00860071" w:rsidRDefault="00814942">
      <w:pPr>
        <w:spacing w:after="0"/>
        <w:rPr>
          <w:rFonts w:ascii="Times New Roman" w:hAnsi="Times New Roman"/>
          <w:b/>
          <w:bCs/>
          <w:color w:val="000000"/>
        </w:rPr>
      </w:pPr>
    </w:p>
    <w:p w14:paraId="1B953383" w14:textId="088BC52B" w:rsidR="00814942" w:rsidRPr="00860071" w:rsidRDefault="0098426D" w:rsidP="008D313D">
      <w:pPr>
        <w:spacing w:after="0" w:line="240" w:lineRule="auto"/>
        <w:rPr>
          <w:rFonts w:ascii="Times New Roman" w:hAnsi="Times New Roman"/>
          <w:b/>
          <w:bCs/>
        </w:rPr>
      </w:pPr>
      <w:r w:rsidRPr="00860071">
        <w:rPr>
          <w:rFonts w:ascii="Times New Roman" w:hAnsi="Times New Roman"/>
        </w:rPr>
        <w:br w:type="page" w:clear="all"/>
      </w:r>
    </w:p>
    <w:p w14:paraId="45E5DB2B" w14:textId="77777777" w:rsidR="00814942" w:rsidRPr="00860071" w:rsidRDefault="00814942">
      <w:pPr>
        <w:rPr>
          <w:rFonts w:ascii="Times New Roman" w:hAnsi="Times New Roman"/>
        </w:rPr>
        <w:sectPr w:rsidR="00814942" w:rsidRPr="00860071">
          <w:headerReference w:type="default" r:id="rId11"/>
          <w:footerReference w:type="default" r:id="rId12"/>
          <w:pgSz w:w="16838" w:h="11906" w:orient="landscape"/>
          <w:pgMar w:top="1985" w:right="1134" w:bottom="850" w:left="1134" w:header="708" w:footer="708" w:gutter="0"/>
          <w:cols w:space="1701"/>
          <w:docGrid w:linePitch="360"/>
        </w:sectPr>
      </w:pPr>
    </w:p>
    <w:p w14:paraId="1E15CB67" w14:textId="77777777" w:rsidR="00814942" w:rsidRPr="00860071" w:rsidRDefault="0098426D">
      <w:pPr>
        <w:rPr>
          <w:rFonts w:ascii="Times New Roman" w:hAnsi="Times New Roman"/>
          <w:b/>
          <w:bCs/>
        </w:rPr>
      </w:pPr>
      <w:r w:rsidRPr="00860071">
        <w:rPr>
          <w:rFonts w:ascii="Times New Roman" w:hAnsi="Times New Roman"/>
          <w:b/>
          <w:bCs/>
        </w:rPr>
        <w:lastRenderedPageBreak/>
        <w:t>Раздел 4. Дополнительная информация</w:t>
      </w:r>
    </w:p>
    <w:p w14:paraId="4528EC89" w14:textId="77777777" w:rsidR="00814942" w:rsidRPr="00860071" w:rsidRDefault="0098426D">
      <w:pPr>
        <w:rPr>
          <w:rFonts w:ascii="Times New Roman" w:eastAsia="Times New Roman" w:hAnsi="Times New Roman"/>
          <w:b/>
          <w:bCs/>
        </w:rPr>
      </w:pPr>
      <w:r w:rsidRPr="00860071">
        <w:rPr>
          <w:rFonts w:ascii="Times New Roman" w:eastAsia="Times New Roman" w:hAnsi="Times New Roman"/>
          <w:b/>
          <w:bCs/>
        </w:rPr>
        <w:t>С</w:t>
      </w:r>
      <w:r w:rsidRPr="00860071">
        <w:rPr>
          <w:rFonts w:ascii="Times New Roman" w:hAnsi="Times New Roman"/>
          <w:b/>
          <w:bCs/>
        </w:rPr>
        <w:t xml:space="preserve">опоставление </w:t>
      </w:r>
      <w:r w:rsidRPr="00860071">
        <w:rPr>
          <w:rFonts w:ascii="Times New Roman" w:eastAsia="Times New Roman" w:hAnsi="Times New Roman"/>
          <w:b/>
          <w:bCs/>
        </w:rPr>
        <w:t>объем</w:t>
      </w:r>
      <w:r w:rsidRPr="00860071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9194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2959"/>
        <w:gridCol w:w="2717"/>
      </w:tblGrid>
      <w:tr w:rsidR="00814942" w:rsidRPr="00860071" w14:paraId="608809DD" w14:textId="77777777">
        <w:tc>
          <w:tcPr>
            <w:tcW w:w="35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70D80" w14:textId="77777777" w:rsidR="00814942" w:rsidRPr="00860071" w:rsidRDefault="0098426D">
            <w:pPr>
              <w:widowControl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0071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56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DB725" w14:textId="77777777" w:rsidR="00814942" w:rsidRPr="00860071" w:rsidRDefault="0098426D">
            <w:pPr>
              <w:widowControl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0071">
              <w:rPr>
                <w:rFonts w:ascii="Times New Roman" w:hAnsi="Times New Roman"/>
                <w:sz w:val="20"/>
                <w:szCs w:val="20"/>
              </w:rPr>
              <w:t xml:space="preserve">Объем программы и ее блоков в </w:t>
            </w:r>
            <w:proofErr w:type="spellStart"/>
            <w:r w:rsidRPr="00860071">
              <w:rPr>
                <w:rFonts w:ascii="Times New Roman" w:hAnsi="Times New Roman"/>
                <w:sz w:val="20"/>
                <w:szCs w:val="20"/>
              </w:rPr>
              <w:t>з.е</w:t>
            </w:r>
            <w:proofErr w:type="spellEnd"/>
            <w:r w:rsidRPr="00860071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814942" w:rsidRPr="00860071" w14:paraId="6CCAEBAD" w14:textId="77777777">
        <w:tc>
          <w:tcPr>
            <w:tcW w:w="3517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F5433" w14:textId="77777777" w:rsidR="00814942" w:rsidRPr="00860071" w:rsidRDefault="00814942">
            <w:pPr>
              <w:widowControl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E1E77" w14:textId="77777777" w:rsidR="00814942" w:rsidRPr="00860071" w:rsidRDefault="0098426D">
            <w:pPr>
              <w:widowControl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0071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39153" w14:textId="77777777" w:rsidR="00814942" w:rsidRPr="00860071" w:rsidRDefault="0098426D">
            <w:pPr>
              <w:widowControl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0071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860071">
              <w:rPr>
                <w:rFonts w:ascii="Times New Roman" w:hAnsi="Times New Roman"/>
                <w:i/>
                <w:sz w:val="20"/>
                <w:szCs w:val="20"/>
              </w:rPr>
              <w:t>(реквизиты приказа Минобрнауки России)</w:t>
            </w:r>
          </w:p>
        </w:tc>
      </w:tr>
      <w:tr w:rsidR="00814942" w:rsidRPr="00860071" w14:paraId="5043FF7C" w14:textId="77777777"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03379" w14:textId="77777777" w:rsidR="00814942" w:rsidRPr="00860071" w:rsidRDefault="0098426D">
            <w:pPr>
              <w:widowControl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0071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38AE3" w14:textId="77777777" w:rsidR="00814942" w:rsidRPr="00860071" w:rsidRDefault="0098426D">
            <w:pPr>
              <w:widowControl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860071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40FD1" w14:textId="77777777" w:rsidR="00814942" w:rsidRPr="00860071" w:rsidRDefault="0098426D">
            <w:pPr>
              <w:widowControl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0071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860071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860071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F873D" w14:textId="77777777" w:rsidR="00814942" w:rsidRPr="00860071" w:rsidRDefault="0098426D">
            <w:pPr>
              <w:widowControl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0071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860071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860071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860071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</w:tr>
      <w:tr w:rsidR="00814942" w:rsidRPr="00860071" w14:paraId="563918E3" w14:textId="77777777"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D0718" w14:textId="77777777" w:rsidR="00814942" w:rsidRPr="00860071" w:rsidRDefault="0098426D">
            <w:pPr>
              <w:widowControl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0071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615C3" w14:textId="77777777" w:rsidR="00814942" w:rsidRPr="00860071" w:rsidRDefault="0098426D">
            <w:pPr>
              <w:widowControl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860071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D9ED9" w14:textId="77777777" w:rsidR="00814942" w:rsidRPr="00860071" w:rsidRDefault="0098426D">
            <w:pPr>
              <w:widowControl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0071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860071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860071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3CFD5" w14:textId="77777777" w:rsidR="00814942" w:rsidRPr="00860071" w:rsidRDefault="0098426D">
            <w:pPr>
              <w:widowControl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0071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860071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860071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860071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</w:tr>
      <w:tr w:rsidR="00814942" w:rsidRPr="00860071" w14:paraId="429CD40F" w14:textId="77777777"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C95A1" w14:textId="77777777" w:rsidR="00814942" w:rsidRPr="00860071" w:rsidRDefault="0098426D">
            <w:pPr>
              <w:widowControl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0071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5212C" w14:textId="77777777" w:rsidR="00814942" w:rsidRPr="00860071" w:rsidRDefault="0098426D">
            <w:pPr>
              <w:widowControl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860071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66D19" w14:textId="77777777" w:rsidR="00814942" w:rsidRPr="00860071" w:rsidRDefault="0098426D">
            <w:pPr>
              <w:widowControl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0071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860071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860071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4494D" w14:textId="77777777" w:rsidR="00814942" w:rsidRPr="00860071" w:rsidRDefault="0098426D">
            <w:pPr>
              <w:widowControl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0071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860071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860071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860071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</w:tr>
      <w:tr w:rsidR="00814942" w:rsidRPr="00860071" w14:paraId="7A11075F" w14:textId="77777777">
        <w:tc>
          <w:tcPr>
            <w:tcW w:w="3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0090F" w14:textId="77777777" w:rsidR="00814942" w:rsidRPr="00860071" w:rsidRDefault="0098426D">
            <w:pPr>
              <w:widowControl w:val="0"/>
              <w:spacing w:after="120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860071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85478" w14:textId="77777777" w:rsidR="00814942" w:rsidRPr="00860071" w:rsidRDefault="0098426D">
            <w:pPr>
              <w:widowControl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0071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860071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860071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D7F7F" w14:textId="77777777" w:rsidR="00814942" w:rsidRPr="00860071" w:rsidRDefault="0098426D">
            <w:pPr>
              <w:widowControl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60071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860071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860071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</w:tr>
    </w:tbl>
    <w:p w14:paraId="7A54B85A" w14:textId="77777777" w:rsidR="00814942" w:rsidRPr="00860071" w:rsidRDefault="0081494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sectPr w:rsidR="00814942" w:rsidRPr="00860071">
      <w:headerReference w:type="default" r:id="rId13"/>
      <w:footerReference w:type="default" r:id="rId14"/>
      <w:pgSz w:w="11906" w:h="16838"/>
      <w:pgMar w:top="1134" w:right="851" w:bottom="1134" w:left="1985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FB7E3" w14:textId="77777777" w:rsidR="004624EF" w:rsidRDefault="004624EF">
      <w:pPr>
        <w:spacing w:after="0" w:line="240" w:lineRule="auto"/>
      </w:pPr>
      <w:r>
        <w:separator/>
      </w:r>
    </w:p>
  </w:endnote>
  <w:endnote w:type="continuationSeparator" w:id="0">
    <w:p w14:paraId="1CE828DB" w14:textId="77777777" w:rsidR="004624EF" w:rsidRDefault="00462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">
    <w:charset w:val="00"/>
    <w:family w:val="auto"/>
    <w:pitch w:val="default"/>
  </w:font>
  <w:font w:name="droid sans devanagari">
    <w:altName w:val="Segoe U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4B743" w14:textId="77777777" w:rsidR="00814942" w:rsidRDefault="00814942">
    <w:pPr>
      <w:pStyle w:val="ac"/>
      <w:jc w:val="center"/>
    </w:pPr>
  </w:p>
  <w:p w14:paraId="39D76027" w14:textId="77777777" w:rsidR="00814942" w:rsidRDefault="00814942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A4060" w14:textId="77777777" w:rsidR="00814942" w:rsidRDefault="00814942">
    <w:pPr>
      <w:pStyle w:val="ac"/>
      <w:jc w:val="center"/>
    </w:pPr>
  </w:p>
  <w:p w14:paraId="2A2475BF" w14:textId="77777777" w:rsidR="00814942" w:rsidRDefault="0081494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7D3CC" w14:textId="77777777" w:rsidR="004624EF" w:rsidRDefault="004624EF">
      <w:pPr>
        <w:spacing w:after="0" w:line="240" w:lineRule="auto"/>
      </w:pPr>
      <w:r>
        <w:separator/>
      </w:r>
    </w:p>
  </w:footnote>
  <w:footnote w:type="continuationSeparator" w:id="0">
    <w:p w14:paraId="74764BA3" w14:textId="77777777" w:rsidR="004624EF" w:rsidRDefault="00462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8150380"/>
      <w:docPartObj>
        <w:docPartGallery w:val="Page Numbers (Top of Page)"/>
        <w:docPartUnique/>
      </w:docPartObj>
    </w:sdtPr>
    <w:sdtContent>
      <w:p w14:paraId="21FC3C18" w14:textId="77777777" w:rsidR="00814942" w:rsidRDefault="0098426D">
        <w:pPr>
          <w:pStyle w:val="ab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860071">
          <w:rPr>
            <w:noProof/>
          </w:rPr>
          <w:t>30</w:t>
        </w:r>
        <w:r>
          <w:fldChar w:fldCharType="end"/>
        </w:r>
      </w:p>
      <w:p w14:paraId="649A2262" w14:textId="77777777" w:rsidR="00814942" w:rsidRDefault="00000000">
        <w:pPr>
          <w:pStyle w:val="ab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4736562"/>
      <w:docPartObj>
        <w:docPartGallery w:val="Page Numbers (Top of Page)"/>
        <w:docPartUnique/>
      </w:docPartObj>
    </w:sdtPr>
    <w:sdtContent>
      <w:p w14:paraId="44189E92" w14:textId="77777777" w:rsidR="00814942" w:rsidRDefault="0098426D">
        <w:pPr>
          <w:pStyle w:val="ab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860071">
          <w:rPr>
            <w:noProof/>
          </w:rPr>
          <w:t>38</w:t>
        </w:r>
        <w:r>
          <w:fldChar w:fldCharType="end"/>
        </w:r>
      </w:p>
      <w:p w14:paraId="7F881A22" w14:textId="77777777" w:rsidR="00814942" w:rsidRDefault="00000000">
        <w:pPr>
          <w:pStyle w:val="ab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255B5"/>
    <w:multiLevelType w:val="multilevel"/>
    <w:tmpl w:val="F9561FFA"/>
    <w:lvl w:ilvl="0">
      <w:start w:val="1"/>
      <w:numFmt w:val="decimal"/>
      <w:lvlText w:val="%1."/>
      <w:lvlJc w:val="left"/>
      <w:pPr>
        <w:tabs>
          <w:tab w:val="num" w:pos="0"/>
        </w:tabs>
        <w:ind w:left="405" w:hanging="405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405" w:hanging="405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1" w15:restartNumberingAfterBreak="0">
    <w:nsid w:val="75756A89"/>
    <w:multiLevelType w:val="hybridMultilevel"/>
    <w:tmpl w:val="A1966B38"/>
    <w:lvl w:ilvl="0" w:tplc="D54AFC4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F006B16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1C06950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2046752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13C48A9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CDC0BF2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8F7E42D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825CAB3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E28CC9C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15847491">
    <w:abstractNumId w:val="0"/>
  </w:num>
  <w:num w:numId="2" w16cid:durableId="116551107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urii Litvinov">
    <w15:presenceInfo w15:providerId="Windows Live" w15:userId="a8ef259fb645d9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942"/>
    <w:rsid w:val="000121CC"/>
    <w:rsid w:val="00085CC1"/>
    <w:rsid w:val="00094D9B"/>
    <w:rsid w:val="000C13FD"/>
    <w:rsid w:val="001F5600"/>
    <w:rsid w:val="002A3C9C"/>
    <w:rsid w:val="002B155A"/>
    <w:rsid w:val="003841BD"/>
    <w:rsid w:val="003C00E3"/>
    <w:rsid w:val="003F60E4"/>
    <w:rsid w:val="00443C35"/>
    <w:rsid w:val="004624EF"/>
    <w:rsid w:val="004875C0"/>
    <w:rsid w:val="00510216"/>
    <w:rsid w:val="006A775E"/>
    <w:rsid w:val="00702E70"/>
    <w:rsid w:val="00797C4E"/>
    <w:rsid w:val="00814942"/>
    <w:rsid w:val="00860071"/>
    <w:rsid w:val="008D313D"/>
    <w:rsid w:val="00905A29"/>
    <w:rsid w:val="009457CF"/>
    <w:rsid w:val="00963D50"/>
    <w:rsid w:val="0098426D"/>
    <w:rsid w:val="00997AC6"/>
    <w:rsid w:val="009C4112"/>
    <w:rsid w:val="009F4453"/>
    <w:rsid w:val="00A50630"/>
    <w:rsid w:val="00A670BB"/>
    <w:rsid w:val="00B72F92"/>
    <w:rsid w:val="00BB2295"/>
    <w:rsid w:val="00BD1CFB"/>
    <w:rsid w:val="00C10568"/>
    <w:rsid w:val="00C86398"/>
    <w:rsid w:val="00CA0A5B"/>
    <w:rsid w:val="00CA3CA7"/>
    <w:rsid w:val="00CF1218"/>
    <w:rsid w:val="00D116D7"/>
    <w:rsid w:val="00D60E7D"/>
    <w:rsid w:val="00D66DA5"/>
    <w:rsid w:val="00D872C3"/>
    <w:rsid w:val="00DA32C7"/>
    <w:rsid w:val="00DC2EDE"/>
    <w:rsid w:val="00DC6879"/>
    <w:rsid w:val="00E71348"/>
    <w:rsid w:val="00FA2BD7"/>
    <w:rsid w:val="00FA3E03"/>
    <w:rsid w:val="00FB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D83DB"/>
  <w15:docId w15:val="{9B7423E0-CE11-4AA0-95DD-917E2C0A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5"/>
    <w:link w:val="a6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character" w:customStyle="1" w:styleId="a6">
    <w:name w:val="Заголовок Знак"/>
    <w:basedOn w:val="a0"/>
    <w:link w:val="a4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11">
    <w:name w:val="Верхний колонтитул Знак1"/>
    <w:basedOn w:val="a0"/>
    <w:link w:val="ab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12">
    <w:name w:val="Нижний колонтитул Знак1"/>
    <w:link w:val="ac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4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character" w:customStyle="1" w:styleId="af6">
    <w:name w:val="Верхний колонтитул Знак"/>
    <w:uiPriority w:val="99"/>
    <w:qFormat/>
    <w:rPr>
      <w:sz w:val="22"/>
      <w:szCs w:val="22"/>
      <w:lang w:eastAsia="en-US"/>
    </w:rPr>
  </w:style>
  <w:style w:type="character" w:customStyle="1" w:styleId="af7">
    <w:name w:val="Нижний колонтитул Знак"/>
    <w:uiPriority w:val="99"/>
    <w:qFormat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a5">
    <w:name w:val="Body Text"/>
    <w:basedOn w:val="a"/>
    <w:pPr>
      <w:spacing w:after="140"/>
    </w:pPr>
  </w:style>
  <w:style w:type="paragraph" w:styleId="af8">
    <w:name w:val="List"/>
    <w:basedOn w:val="a5"/>
    <w:rPr>
      <w:rFonts w:cs="droid sans devanagari"/>
    </w:rPr>
  </w:style>
  <w:style w:type="paragraph" w:styleId="af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fa">
    <w:name w:val="index heading"/>
    <w:basedOn w:val="a"/>
    <w:qFormat/>
    <w:pPr>
      <w:suppressLineNumbers/>
    </w:pPr>
    <w:rPr>
      <w:rFonts w:cs="droid sans devanagari"/>
    </w:rPr>
  </w:style>
  <w:style w:type="paragraph" w:styleId="afb">
    <w:name w:val="No Spacing"/>
    <w:uiPriority w:val="1"/>
    <w:qFormat/>
    <w:rPr>
      <w:sz w:val="22"/>
      <w:szCs w:val="22"/>
      <w:lang w:eastAsia="en-US"/>
    </w:rPr>
  </w:style>
  <w:style w:type="paragraph" w:customStyle="1" w:styleId="afc">
    <w:name w:val="Колонтитул"/>
    <w:basedOn w:val="a"/>
    <w:qFormat/>
  </w:style>
  <w:style w:type="paragraph" w:styleId="ab">
    <w:name w:val="header"/>
    <w:basedOn w:val="a"/>
    <w:link w:val="11"/>
    <w:uiPriority w:val="99"/>
    <w:unhideWhenUsed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12"/>
    <w:uiPriority w:val="99"/>
    <w:unhideWhenUsed/>
    <w:pPr>
      <w:tabs>
        <w:tab w:val="center" w:pos="4677"/>
        <w:tab w:val="right" w:pos="9355"/>
      </w:tabs>
    </w:pPr>
  </w:style>
  <w:style w:type="paragraph" w:customStyle="1" w:styleId="afd">
    <w:name w:val="Содержимое таблицы"/>
    <w:basedOn w:val="a"/>
    <w:qFormat/>
    <w:pPr>
      <w:widowControl w:val="0"/>
      <w:suppressLineNumbers/>
    </w:pPr>
  </w:style>
  <w:style w:type="paragraph" w:customStyle="1" w:styleId="afe">
    <w:name w:val="Заголовок таблицы"/>
    <w:basedOn w:val="afd"/>
    <w:qFormat/>
    <w:pPr>
      <w:jc w:val="center"/>
    </w:pPr>
    <w:rPr>
      <w:b/>
      <w:bCs/>
    </w:rPr>
  </w:style>
  <w:style w:type="table" w:styleId="af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0">
    <w:name w:val="Revision"/>
    <w:hidden/>
    <w:uiPriority w:val="99"/>
    <w:semiHidden/>
    <w:rsid w:val="00443C3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D8C519613280949AA22B76DC3D9D7B2" ma:contentTypeVersion="2" ma:contentTypeDescription="Создание документа." ma:contentTypeScope="" ma:versionID="bd27cdf8b725f5fe3c8118b6407e5f5e">
  <xsd:schema xmlns:xsd="http://www.w3.org/2001/XMLSchema" xmlns:xs="http://www.w3.org/2001/XMLSchema" xmlns:p="http://schemas.microsoft.com/office/2006/metadata/properties" xmlns:ns2="9a63fdcb-41de-41b7-a29c-51f72461a67b" targetNamespace="http://schemas.microsoft.com/office/2006/metadata/properties" ma:root="true" ma:fieldsID="30f3064e94178c71c424df16ac9376b0" ns2:_="">
    <xsd:import namespace="9a63fdcb-41de-41b7-a29c-51f72461a6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3fdcb-41de-41b7-a29c-51f72461a6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6F313D-908D-4089-8FE0-9EBC1F5DF7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367FB1-2D1A-48F0-9098-16EA81DBDB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0680C1-ACC0-4757-8333-342D663DBF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BDBFFF0-27A0-46D6-AF9E-006CE159D2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40</Pages>
  <Words>6030</Words>
  <Characters>34374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o.belenog</dc:creator>
  <dc:description/>
  <cp:lastModifiedBy>Yurii Litvinov</cp:lastModifiedBy>
  <cp:revision>33</cp:revision>
  <dcterms:created xsi:type="dcterms:W3CDTF">2022-11-02T09:38:00Z</dcterms:created>
  <dcterms:modified xsi:type="dcterms:W3CDTF">2023-01-24T09:46:00Z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0x010100CD8C519613280949AA22B76DC3D9D7B2</vt:lpwstr>
  </property>
</Properties>
</file>